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77777777" w:rsidR="009A4F8A" w:rsidRDefault="00510F40">
      <w:pPr>
        <w:spacing w:after="69" w:line="259" w:lineRule="auto"/>
        <w:ind w:left="69" w:firstLine="0"/>
        <w:jc w:val="center"/>
      </w:pPr>
      <w:r>
        <w:rPr>
          <w:sz w:val="52"/>
        </w:rPr>
        <w:t xml:space="preserve"> </w:t>
      </w:r>
    </w:p>
    <w:p w14:paraId="70520948" w14:textId="77777777" w:rsidR="009A4F8A" w:rsidRDefault="00510F40">
      <w:pPr>
        <w:spacing w:after="70" w:line="259" w:lineRule="auto"/>
        <w:ind w:left="69" w:firstLine="0"/>
        <w:jc w:val="center"/>
      </w:pPr>
      <w:r>
        <w:rPr>
          <w:sz w:val="52"/>
        </w:rPr>
        <w:t xml:space="preserve"> </w:t>
      </w:r>
    </w:p>
    <w:p w14:paraId="163B1462" w14:textId="77777777" w:rsidR="009A4F8A" w:rsidRDefault="00510F40">
      <w:pPr>
        <w:spacing w:after="69" w:line="259" w:lineRule="auto"/>
        <w:ind w:left="69" w:firstLine="0"/>
        <w:jc w:val="center"/>
      </w:pPr>
      <w:r>
        <w:rPr>
          <w:sz w:val="52"/>
        </w:rPr>
        <w:t xml:space="preserve"> </w:t>
      </w:r>
    </w:p>
    <w:p w14:paraId="7389A593" w14:textId="77777777" w:rsidR="009A4F8A" w:rsidRDefault="00510F40">
      <w:pPr>
        <w:spacing w:after="69" w:line="259" w:lineRule="auto"/>
        <w:ind w:left="69" w:firstLine="0"/>
        <w:jc w:val="center"/>
      </w:pPr>
      <w:r>
        <w:rPr>
          <w:sz w:val="52"/>
        </w:rPr>
        <w:t xml:space="preserve"> </w:t>
      </w:r>
    </w:p>
    <w:p w14:paraId="02A1FE87" w14:textId="77777777" w:rsidR="009A4F8A" w:rsidRDefault="00510F40">
      <w:pPr>
        <w:spacing w:after="70" w:line="259" w:lineRule="auto"/>
        <w:ind w:left="0" w:firstLine="0"/>
        <w:jc w:val="left"/>
      </w:pPr>
      <w:r>
        <w:rPr>
          <w:sz w:val="52"/>
        </w:rPr>
        <w:t xml:space="preserve"> </w:t>
      </w:r>
    </w:p>
    <w:p w14:paraId="1BAE39EB" w14:textId="77777777" w:rsidR="009A4F8A" w:rsidRDefault="00510F40">
      <w:pPr>
        <w:spacing w:after="69" w:line="259" w:lineRule="auto"/>
        <w:ind w:left="148" w:firstLine="0"/>
        <w:jc w:val="left"/>
      </w:pPr>
      <w:r>
        <w:rPr>
          <w:b/>
          <w:sz w:val="52"/>
        </w:rPr>
        <w:t xml:space="preserve">Simulation and Analysis of Inter-satellite </w:t>
      </w:r>
    </w:p>
    <w:p w14:paraId="05F09AAF" w14:textId="77777777" w:rsidR="009A4F8A" w:rsidRDefault="00510F40">
      <w:pPr>
        <w:spacing w:after="176" w:line="259" w:lineRule="auto"/>
        <w:ind w:right="61"/>
        <w:jc w:val="center"/>
      </w:pPr>
      <w:r>
        <w:rPr>
          <w:b/>
          <w:sz w:val="52"/>
        </w:rPr>
        <w:t xml:space="preserve">Communication for Real-Time Data </w:t>
      </w:r>
    </w:p>
    <w:p w14:paraId="7A6AD96D" w14:textId="77777777" w:rsidR="009A4F8A" w:rsidRDefault="00510F40">
      <w:pPr>
        <w:spacing w:after="69" w:line="259" w:lineRule="auto"/>
        <w:ind w:right="69"/>
        <w:jc w:val="center"/>
      </w:pPr>
      <w:r>
        <w:rPr>
          <w:b/>
          <w:sz w:val="52"/>
        </w:rPr>
        <w:t xml:space="preserve">Downloading </w:t>
      </w:r>
    </w:p>
    <w:p w14:paraId="70243117" w14:textId="77777777" w:rsidR="009A4F8A" w:rsidRDefault="00510F40">
      <w:pPr>
        <w:spacing w:after="70" w:line="259" w:lineRule="auto"/>
        <w:ind w:left="69" w:firstLine="0"/>
        <w:jc w:val="center"/>
      </w:pPr>
      <w:r>
        <w:rPr>
          <w:sz w:val="52"/>
        </w:rPr>
        <w:t xml:space="preserve"> </w:t>
      </w:r>
    </w:p>
    <w:p w14:paraId="377C415B" w14:textId="77777777" w:rsidR="009A4F8A" w:rsidRDefault="00510F40">
      <w:pPr>
        <w:spacing w:after="69" w:line="259" w:lineRule="auto"/>
        <w:ind w:left="69" w:firstLine="0"/>
        <w:jc w:val="center"/>
      </w:pPr>
      <w:r>
        <w:rPr>
          <w:sz w:val="52"/>
        </w:rPr>
        <w:t xml:space="preserve"> </w:t>
      </w:r>
    </w:p>
    <w:p w14:paraId="34E41F98" w14:textId="77777777" w:rsidR="009A4F8A" w:rsidRDefault="00510F40">
      <w:pPr>
        <w:spacing w:after="69" w:line="259" w:lineRule="auto"/>
        <w:ind w:left="0" w:firstLine="0"/>
        <w:jc w:val="left"/>
      </w:pPr>
      <w:r>
        <w:rPr>
          <w:sz w:val="52"/>
        </w:rPr>
        <w:t xml:space="preserve"> </w:t>
      </w:r>
    </w:p>
    <w:p w14:paraId="2E9CD466" w14:textId="77777777" w:rsidR="009A4F8A" w:rsidRDefault="00510F40">
      <w:pPr>
        <w:spacing w:after="70" w:line="259" w:lineRule="auto"/>
        <w:ind w:left="69" w:firstLine="0"/>
        <w:jc w:val="center"/>
      </w:pPr>
      <w:r>
        <w:rPr>
          <w:sz w:val="52"/>
        </w:rPr>
        <w:t xml:space="preserve"> </w:t>
      </w:r>
    </w:p>
    <w:p w14:paraId="518D2026" w14:textId="77777777" w:rsidR="009A4F8A" w:rsidRDefault="00510F40">
      <w:pPr>
        <w:spacing w:after="69" w:line="259" w:lineRule="auto"/>
        <w:ind w:left="69" w:firstLine="0"/>
        <w:jc w:val="center"/>
      </w:pPr>
      <w:r>
        <w:rPr>
          <w:sz w:val="52"/>
        </w:rPr>
        <w:t xml:space="preserve"> </w:t>
      </w:r>
    </w:p>
    <w:p w14:paraId="2E173C81" w14:textId="77777777" w:rsidR="009A4F8A" w:rsidRDefault="00510F40">
      <w:pPr>
        <w:spacing w:after="69" w:line="259" w:lineRule="auto"/>
        <w:ind w:left="69" w:firstLine="0"/>
        <w:jc w:val="center"/>
      </w:pPr>
      <w:r>
        <w:rPr>
          <w:sz w:val="52"/>
        </w:rPr>
        <w:t xml:space="preserve"> </w:t>
      </w:r>
    </w:p>
    <w:p w14:paraId="4C78ED84" w14:textId="77777777" w:rsidR="009A4F8A" w:rsidRDefault="00510F40">
      <w:pPr>
        <w:spacing w:after="0" w:line="259" w:lineRule="auto"/>
        <w:ind w:left="69" w:firstLine="0"/>
        <w:jc w:val="center"/>
      </w:pPr>
      <w:r>
        <w:rPr>
          <w:sz w:val="52"/>
        </w:rPr>
        <w:t xml:space="preserve"> </w:t>
      </w:r>
    </w:p>
    <w:p w14:paraId="563CB3D3" w14:textId="591C8402" w:rsidR="009A4F8A" w:rsidRDefault="00510F40">
      <w:pPr>
        <w:spacing w:after="280"/>
        <w:ind w:left="-5" w:right="54"/>
      </w:pPr>
      <w:r>
        <w:t>Student name: Tsang Chun Hei</w:t>
      </w:r>
    </w:p>
    <w:p w14:paraId="71CB7B71" w14:textId="77777777" w:rsidR="009A4F8A" w:rsidRDefault="00510F40" w:rsidP="0028018C">
      <w:pPr>
        <w:spacing w:line="506" w:lineRule="auto"/>
        <w:ind w:left="-5" w:right="6477"/>
        <w:jc w:val="left"/>
      </w:pPr>
      <w:r>
        <w:t xml:space="preserve">Student ID: 21032048d Project Stream: Computing supervisor: Dr LYU </w:t>
      </w:r>
      <w:proofErr w:type="spellStart"/>
      <w:r>
        <w:t>Mingsong</w:t>
      </w:r>
      <w:proofErr w:type="spellEnd"/>
      <w:r>
        <w:t xml:space="preserve"> </w:t>
      </w:r>
    </w:p>
    <w:p w14:paraId="264B9D6E" w14:textId="31912134" w:rsidR="009A4F8A" w:rsidRDefault="00510F40">
      <w:pPr>
        <w:spacing w:after="234"/>
        <w:ind w:left="-5" w:right="54"/>
      </w:pPr>
      <w:r>
        <w:t>Date: 1/1</w:t>
      </w:r>
      <w:del w:id="0" w:author="TSANG, harrycwa127 [Student]" w:date="2022-12-30T01:26:00Z">
        <w:r w:rsidDel="00F76491">
          <w:delText>0</w:delText>
        </w:r>
      </w:del>
      <w:r>
        <w:t>/202</w:t>
      </w:r>
      <w:r w:rsidR="00F76491">
        <w:t>3</w:t>
      </w:r>
    </w:p>
    <w:p w14:paraId="3DE356B5" w14:textId="39347221" w:rsidR="005D6CF4" w:rsidRDefault="00510F40">
      <w:pPr>
        <w:spacing w:after="0" w:line="259" w:lineRule="auto"/>
        <w:ind w:left="0" w:firstLine="0"/>
        <w:jc w:val="left"/>
      </w:pPr>
      <w:r>
        <w:t xml:space="preserve"> </w:t>
      </w:r>
      <w:r>
        <w:tab/>
      </w:r>
    </w:p>
    <w:p w14:paraId="2C0B31EF" w14:textId="77777777" w:rsidR="005D6CF4" w:rsidRDefault="005D6CF4">
      <w:pPr>
        <w:spacing w:after="0" w:line="240" w:lineRule="auto"/>
        <w:ind w:left="0" w:firstLine="0"/>
        <w:jc w:val="left"/>
      </w:pPr>
      <w:r>
        <w:br w:type="page"/>
      </w:r>
    </w:p>
    <w:p w14:paraId="6F696429" w14:textId="77777777" w:rsidR="009A4F8A" w:rsidRDefault="009A4F8A">
      <w:pPr>
        <w:spacing w:after="0" w:line="259" w:lineRule="auto"/>
        <w:ind w:left="0" w:firstLine="0"/>
        <w:jc w:val="left"/>
      </w:pPr>
    </w:p>
    <w:p w14:paraId="55823E1C" w14:textId="77777777" w:rsidR="009A4F8A" w:rsidRDefault="00510F40">
      <w:pPr>
        <w:spacing w:after="490" w:line="259" w:lineRule="auto"/>
        <w:ind w:left="0" w:right="58" w:firstLine="0"/>
        <w:jc w:val="center"/>
      </w:pPr>
      <w:r>
        <w:rPr>
          <w:b/>
          <w:sz w:val="36"/>
        </w:rPr>
        <w:t xml:space="preserve">Table of Content </w:t>
      </w:r>
    </w:p>
    <w:p w14:paraId="0095A8A5" w14:textId="77777777" w:rsidR="009A4F8A" w:rsidRDefault="00510F40">
      <w:pPr>
        <w:spacing w:after="113" w:line="259" w:lineRule="auto"/>
        <w:ind w:left="12" w:firstLine="0"/>
        <w:jc w:val="center"/>
      </w:pPr>
      <w:r>
        <w:rPr>
          <w:rFonts w:ascii="Calibri" w:eastAsia="Calibri" w:hAnsi="Calibri" w:cs="Calibri"/>
          <w:color w:val="2F5496"/>
          <w:sz w:val="32"/>
        </w:rPr>
        <w:t xml:space="preserve"> </w:t>
      </w:r>
    </w:p>
    <w:sdt>
      <w:sdtPr>
        <w:id w:val="1144164863"/>
        <w:docPartObj>
          <w:docPartGallery w:val="Table of Contents"/>
        </w:docPartObj>
      </w:sdtPr>
      <w:sdtContent>
        <w:p w14:paraId="604B1EBC" w14:textId="0C7F4D32" w:rsidR="007D42CC" w:rsidRDefault="00C54034" w:rsidP="007D42CC">
          <w:pPr>
            <w:pStyle w:val="11"/>
            <w:rPr>
              <w:rFonts w:asciiTheme="minorHAnsi" w:eastAsiaTheme="minorEastAsia" w:hAnsiTheme="minorHAnsi" w:cstheme="minorBidi"/>
              <w:noProof/>
              <w:color w:val="auto"/>
            </w:rPr>
          </w:pPr>
          <w:r>
            <w:fldChar w:fldCharType="begin"/>
          </w:r>
          <w:r>
            <w:instrText xml:space="preserve"> TOC \o "1-2" \u </w:instrText>
          </w:r>
          <w:r>
            <w:fldChar w:fldCharType="separate"/>
          </w:r>
          <w:r w:rsidR="007D42CC" w:rsidRPr="00583027">
            <w:rPr>
              <w:rFonts w:eastAsiaTheme="minorEastAsia"/>
              <w:noProof/>
            </w:rPr>
            <w:t>1.</w:t>
          </w:r>
          <w:r w:rsidR="007D42CC">
            <w:rPr>
              <w:rFonts w:asciiTheme="minorHAnsi" w:eastAsiaTheme="minorEastAsia" w:hAnsiTheme="minorHAnsi" w:cstheme="minorBidi"/>
              <w:noProof/>
              <w:color w:val="auto"/>
            </w:rPr>
            <w:tab/>
          </w:r>
          <w:r w:rsidR="007D42CC" w:rsidRPr="00583027">
            <w:rPr>
              <w:rFonts w:eastAsiaTheme="minorEastAsia"/>
              <w:noProof/>
            </w:rPr>
            <w:t>Introduction</w:t>
          </w:r>
          <w:r w:rsidR="007D42CC">
            <w:rPr>
              <w:noProof/>
            </w:rPr>
            <w:tab/>
          </w:r>
          <w:r w:rsidR="007D42CC">
            <w:rPr>
              <w:noProof/>
            </w:rPr>
            <w:fldChar w:fldCharType="begin"/>
          </w:r>
          <w:r w:rsidR="007D42CC">
            <w:rPr>
              <w:noProof/>
            </w:rPr>
            <w:instrText xml:space="preserve"> PAGEREF _Toc123395679 \h </w:instrText>
          </w:r>
          <w:r w:rsidR="007D42CC">
            <w:rPr>
              <w:noProof/>
            </w:rPr>
          </w:r>
          <w:r w:rsidR="007D42CC">
            <w:rPr>
              <w:noProof/>
            </w:rPr>
            <w:fldChar w:fldCharType="separate"/>
          </w:r>
          <w:r w:rsidR="007D42CC">
            <w:rPr>
              <w:noProof/>
            </w:rPr>
            <w:t>3</w:t>
          </w:r>
          <w:r w:rsidR="007D42CC">
            <w:rPr>
              <w:noProof/>
            </w:rPr>
            <w:fldChar w:fldCharType="end"/>
          </w:r>
        </w:p>
        <w:p w14:paraId="3CE6FB1F" w14:textId="64885383" w:rsidR="007D42CC" w:rsidRDefault="007D42CC">
          <w:pPr>
            <w:pStyle w:val="21"/>
            <w:tabs>
              <w:tab w:val="left" w:pos="1200"/>
            </w:tabs>
            <w:rPr>
              <w:rFonts w:asciiTheme="minorHAnsi" w:eastAsiaTheme="minorEastAsia" w:hAnsiTheme="minorHAnsi" w:cstheme="minorBidi"/>
              <w:noProof/>
              <w:color w:val="auto"/>
            </w:rPr>
          </w:pPr>
          <w:r w:rsidRPr="00583027">
            <w:rPr>
              <w:rFonts w:eastAsiaTheme="minorEastAsia"/>
              <w:noProof/>
            </w:rPr>
            <w:t>1.1</w:t>
          </w:r>
          <w:r>
            <w:rPr>
              <w:rFonts w:asciiTheme="minorHAnsi" w:eastAsiaTheme="minorEastAsia" w:hAnsiTheme="minorHAnsi" w:cstheme="minorBidi"/>
              <w:noProof/>
              <w:color w:val="auto"/>
            </w:rPr>
            <w:tab/>
          </w:r>
          <w:r w:rsidRPr="00583027">
            <w:rPr>
              <w:rFonts w:eastAsiaTheme="minorEastAsia"/>
              <w:noProof/>
            </w:rPr>
            <w:t>Motivation</w:t>
          </w:r>
          <w:r>
            <w:rPr>
              <w:noProof/>
            </w:rPr>
            <w:tab/>
          </w:r>
          <w:r>
            <w:rPr>
              <w:noProof/>
            </w:rPr>
            <w:fldChar w:fldCharType="begin"/>
          </w:r>
          <w:r>
            <w:rPr>
              <w:noProof/>
            </w:rPr>
            <w:instrText xml:space="preserve"> PAGEREF _Toc123395680 \h </w:instrText>
          </w:r>
          <w:r>
            <w:rPr>
              <w:noProof/>
            </w:rPr>
          </w:r>
          <w:r>
            <w:rPr>
              <w:noProof/>
            </w:rPr>
            <w:fldChar w:fldCharType="separate"/>
          </w:r>
          <w:r>
            <w:rPr>
              <w:noProof/>
            </w:rPr>
            <w:t>3</w:t>
          </w:r>
          <w:r>
            <w:rPr>
              <w:noProof/>
            </w:rPr>
            <w:fldChar w:fldCharType="end"/>
          </w:r>
        </w:p>
        <w:p w14:paraId="043CB287" w14:textId="70360D91" w:rsidR="007D42CC" w:rsidRDefault="007D42CC">
          <w:pPr>
            <w:pStyle w:val="21"/>
            <w:tabs>
              <w:tab w:val="left" w:pos="1200"/>
            </w:tabs>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_Toc123395681 \h </w:instrText>
          </w:r>
          <w:r>
            <w:rPr>
              <w:noProof/>
            </w:rPr>
          </w:r>
          <w:r>
            <w:rPr>
              <w:noProof/>
            </w:rPr>
            <w:fldChar w:fldCharType="separate"/>
          </w:r>
          <w:r>
            <w:rPr>
              <w:noProof/>
            </w:rPr>
            <w:t>3</w:t>
          </w:r>
          <w:r>
            <w:rPr>
              <w:noProof/>
            </w:rPr>
            <w:fldChar w:fldCharType="end"/>
          </w:r>
        </w:p>
        <w:p w14:paraId="2799857D" w14:textId="026733FF" w:rsidR="007D42CC" w:rsidRDefault="007D42CC">
          <w:pPr>
            <w:pStyle w:val="21"/>
            <w:tabs>
              <w:tab w:val="left" w:pos="1200"/>
            </w:tabs>
            <w:rPr>
              <w:rFonts w:asciiTheme="minorHAnsi" w:eastAsiaTheme="minorEastAsia" w:hAnsiTheme="minorHAnsi" w:cstheme="minorBidi"/>
              <w:noProof/>
              <w:color w:val="auto"/>
            </w:rPr>
          </w:pPr>
          <w:r w:rsidRPr="00583027">
            <w:rPr>
              <w:rFonts w:eastAsiaTheme="minorEastAsia"/>
              <w:noProof/>
            </w:rPr>
            <w:t>1.3</w:t>
          </w:r>
          <w:r>
            <w:rPr>
              <w:rFonts w:asciiTheme="minorHAnsi" w:eastAsiaTheme="minorEastAsia" w:hAnsiTheme="minorHAnsi" w:cstheme="minorBidi"/>
              <w:noProof/>
              <w:color w:val="auto"/>
            </w:rPr>
            <w:tab/>
          </w:r>
          <w:r w:rsidRPr="00583027">
            <w:rPr>
              <w:rFonts w:eastAsiaTheme="minorEastAsia"/>
              <w:noProof/>
            </w:rPr>
            <w:t>Aim and Objectives</w:t>
          </w:r>
          <w:r>
            <w:rPr>
              <w:noProof/>
            </w:rPr>
            <w:tab/>
          </w:r>
          <w:r>
            <w:rPr>
              <w:noProof/>
            </w:rPr>
            <w:fldChar w:fldCharType="begin"/>
          </w:r>
          <w:r>
            <w:rPr>
              <w:noProof/>
            </w:rPr>
            <w:instrText xml:space="preserve"> PAGEREF _Toc123395682 \h </w:instrText>
          </w:r>
          <w:r>
            <w:rPr>
              <w:noProof/>
            </w:rPr>
          </w:r>
          <w:r>
            <w:rPr>
              <w:noProof/>
            </w:rPr>
            <w:fldChar w:fldCharType="separate"/>
          </w:r>
          <w:r>
            <w:rPr>
              <w:noProof/>
            </w:rPr>
            <w:t>3</w:t>
          </w:r>
          <w:r>
            <w:rPr>
              <w:noProof/>
            </w:rPr>
            <w:fldChar w:fldCharType="end"/>
          </w:r>
        </w:p>
        <w:p w14:paraId="47A2D8D6" w14:textId="373DF895" w:rsidR="007D42CC" w:rsidRDefault="007D42CC">
          <w:pPr>
            <w:pStyle w:val="21"/>
            <w:rPr>
              <w:rFonts w:asciiTheme="minorHAnsi" w:eastAsiaTheme="minorEastAsia" w:hAnsiTheme="minorHAnsi" w:cstheme="minorBidi"/>
              <w:noProof/>
              <w:color w:val="auto"/>
            </w:rPr>
          </w:pPr>
          <w:r>
            <w:rPr>
              <w:noProof/>
            </w:rPr>
            <w:t>1.1 Background and Problem Statement</w:t>
          </w:r>
          <w:r>
            <w:rPr>
              <w:noProof/>
            </w:rPr>
            <w:tab/>
          </w:r>
          <w:r>
            <w:rPr>
              <w:noProof/>
            </w:rPr>
            <w:fldChar w:fldCharType="begin"/>
          </w:r>
          <w:r>
            <w:rPr>
              <w:noProof/>
            </w:rPr>
            <w:instrText xml:space="preserve"> PAGEREF _Toc123395683 \h </w:instrText>
          </w:r>
          <w:r>
            <w:rPr>
              <w:noProof/>
            </w:rPr>
          </w:r>
          <w:r>
            <w:rPr>
              <w:noProof/>
            </w:rPr>
            <w:fldChar w:fldCharType="separate"/>
          </w:r>
          <w:r>
            <w:rPr>
              <w:noProof/>
            </w:rPr>
            <w:t>4</w:t>
          </w:r>
          <w:r>
            <w:rPr>
              <w:noProof/>
            </w:rPr>
            <w:fldChar w:fldCharType="end"/>
          </w:r>
        </w:p>
        <w:p w14:paraId="4D656E12" w14:textId="46C8BE78" w:rsidR="007D42CC" w:rsidRDefault="007D42CC" w:rsidP="007D42CC">
          <w:pPr>
            <w:pStyle w:val="11"/>
            <w:rPr>
              <w:rFonts w:asciiTheme="minorHAnsi" w:eastAsiaTheme="minorEastAsia" w:hAnsiTheme="minorHAnsi" w:cstheme="minorBidi"/>
              <w:noProof/>
              <w:color w:val="auto"/>
            </w:rPr>
          </w:pPr>
          <w:r>
            <w:rPr>
              <w:noProof/>
            </w:rPr>
            <w:t>2.</w:t>
          </w:r>
          <w:r>
            <w:rPr>
              <w:rFonts w:asciiTheme="minorHAnsi" w:eastAsiaTheme="minorEastAsia" w:hAnsiTheme="minorHAnsi" w:cstheme="minorBidi"/>
              <w:noProof/>
              <w:color w:val="auto"/>
            </w:rPr>
            <w:tab/>
          </w:r>
          <w:r>
            <w:rPr>
              <w:noProof/>
            </w:rPr>
            <w:t>Project Methodology</w:t>
          </w:r>
          <w:r>
            <w:rPr>
              <w:noProof/>
            </w:rPr>
            <w:tab/>
          </w:r>
          <w:r>
            <w:rPr>
              <w:noProof/>
            </w:rPr>
            <w:fldChar w:fldCharType="begin"/>
          </w:r>
          <w:r>
            <w:rPr>
              <w:noProof/>
            </w:rPr>
            <w:instrText xml:space="preserve"> PAGEREF _Toc123395684 \h </w:instrText>
          </w:r>
          <w:r>
            <w:rPr>
              <w:noProof/>
            </w:rPr>
          </w:r>
          <w:r>
            <w:rPr>
              <w:noProof/>
            </w:rPr>
            <w:fldChar w:fldCharType="separate"/>
          </w:r>
          <w:r>
            <w:rPr>
              <w:noProof/>
            </w:rPr>
            <w:t>7</w:t>
          </w:r>
          <w:r>
            <w:rPr>
              <w:noProof/>
            </w:rPr>
            <w:fldChar w:fldCharType="end"/>
          </w:r>
        </w:p>
        <w:p w14:paraId="473C8AB2" w14:textId="762B7E5B" w:rsidR="007D42CC" w:rsidRDefault="007D42CC">
          <w:pPr>
            <w:pStyle w:val="21"/>
            <w:rPr>
              <w:rFonts w:asciiTheme="minorHAnsi" w:eastAsiaTheme="minorEastAsia" w:hAnsiTheme="minorHAnsi" w:cstheme="minorBidi"/>
              <w:noProof/>
              <w:color w:val="auto"/>
            </w:rPr>
          </w:pPr>
          <w:r w:rsidRPr="00583027">
            <w:rPr>
              <w:rFonts w:eastAsiaTheme="minorEastAsia"/>
              <w:noProof/>
            </w:rPr>
            <w:t>2.1 Design</w:t>
          </w:r>
          <w:r>
            <w:rPr>
              <w:noProof/>
            </w:rPr>
            <w:tab/>
          </w:r>
          <w:r>
            <w:rPr>
              <w:noProof/>
            </w:rPr>
            <w:fldChar w:fldCharType="begin"/>
          </w:r>
          <w:r>
            <w:rPr>
              <w:noProof/>
            </w:rPr>
            <w:instrText xml:space="preserve"> PAGEREF _Toc123395685 \h </w:instrText>
          </w:r>
          <w:r>
            <w:rPr>
              <w:noProof/>
            </w:rPr>
          </w:r>
          <w:r>
            <w:rPr>
              <w:noProof/>
            </w:rPr>
            <w:fldChar w:fldCharType="separate"/>
          </w:r>
          <w:r>
            <w:rPr>
              <w:noProof/>
            </w:rPr>
            <w:t>7</w:t>
          </w:r>
          <w:r>
            <w:rPr>
              <w:noProof/>
            </w:rPr>
            <w:fldChar w:fldCharType="end"/>
          </w:r>
        </w:p>
        <w:p w14:paraId="78A1A68D" w14:textId="72032A04" w:rsidR="007D42CC" w:rsidRDefault="007D42CC">
          <w:pPr>
            <w:pStyle w:val="21"/>
            <w:rPr>
              <w:rFonts w:asciiTheme="minorHAnsi" w:eastAsiaTheme="minorEastAsia" w:hAnsiTheme="minorHAnsi" w:cstheme="minorBidi"/>
              <w:noProof/>
              <w:color w:val="auto"/>
            </w:rPr>
          </w:pPr>
          <w:r>
            <w:rPr>
              <w:noProof/>
            </w:rPr>
            <w:t>2.2 LEO satellite space geometry, Visibility, and Communication modeling</w:t>
          </w:r>
          <w:r>
            <w:rPr>
              <w:noProof/>
            </w:rPr>
            <w:tab/>
          </w:r>
          <w:r>
            <w:rPr>
              <w:noProof/>
            </w:rPr>
            <w:fldChar w:fldCharType="begin"/>
          </w:r>
          <w:r>
            <w:rPr>
              <w:noProof/>
            </w:rPr>
            <w:instrText xml:space="preserve"> PAGEREF _Toc123395686 \h </w:instrText>
          </w:r>
          <w:r>
            <w:rPr>
              <w:noProof/>
            </w:rPr>
          </w:r>
          <w:r>
            <w:rPr>
              <w:noProof/>
            </w:rPr>
            <w:fldChar w:fldCharType="separate"/>
          </w:r>
          <w:r>
            <w:rPr>
              <w:noProof/>
            </w:rPr>
            <w:t>7</w:t>
          </w:r>
          <w:r>
            <w:rPr>
              <w:noProof/>
            </w:rPr>
            <w:fldChar w:fldCharType="end"/>
          </w:r>
        </w:p>
        <w:p w14:paraId="6C7F71E5" w14:textId="7F39C99B" w:rsidR="007D42CC" w:rsidRDefault="007D42CC">
          <w:pPr>
            <w:pStyle w:val="21"/>
            <w:rPr>
              <w:rFonts w:asciiTheme="minorHAnsi" w:eastAsiaTheme="minorEastAsia" w:hAnsiTheme="minorHAnsi" w:cstheme="minorBidi"/>
              <w:noProof/>
              <w:color w:val="auto"/>
            </w:rPr>
          </w:pPr>
          <w:r>
            <w:rPr>
              <w:noProof/>
            </w:rPr>
            <w:t>2.3 Decision-making algorithm for communication</w:t>
          </w:r>
          <w:r>
            <w:rPr>
              <w:noProof/>
            </w:rPr>
            <w:tab/>
          </w:r>
          <w:r>
            <w:rPr>
              <w:noProof/>
            </w:rPr>
            <w:fldChar w:fldCharType="begin"/>
          </w:r>
          <w:r>
            <w:rPr>
              <w:noProof/>
            </w:rPr>
            <w:instrText xml:space="preserve"> PAGEREF _Toc123395687 \h </w:instrText>
          </w:r>
          <w:r>
            <w:rPr>
              <w:noProof/>
            </w:rPr>
          </w:r>
          <w:r>
            <w:rPr>
              <w:noProof/>
            </w:rPr>
            <w:fldChar w:fldCharType="separate"/>
          </w:r>
          <w:r>
            <w:rPr>
              <w:noProof/>
            </w:rPr>
            <w:t>7</w:t>
          </w:r>
          <w:r>
            <w:rPr>
              <w:noProof/>
            </w:rPr>
            <w:fldChar w:fldCharType="end"/>
          </w:r>
        </w:p>
        <w:p w14:paraId="70415600" w14:textId="0D1C4914" w:rsidR="007D42CC" w:rsidRDefault="007D42CC">
          <w:pPr>
            <w:pStyle w:val="21"/>
            <w:rPr>
              <w:rFonts w:asciiTheme="minorHAnsi" w:eastAsiaTheme="minorEastAsia" w:hAnsiTheme="minorHAnsi" w:cstheme="minorBidi"/>
              <w:noProof/>
              <w:color w:val="auto"/>
            </w:rPr>
          </w:pPr>
          <w:r>
            <w:rPr>
              <w:noProof/>
            </w:rPr>
            <w:t>2.4 Experiments and demonstration</w:t>
          </w:r>
          <w:r>
            <w:rPr>
              <w:noProof/>
            </w:rPr>
            <w:tab/>
          </w:r>
          <w:r>
            <w:rPr>
              <w:noProof/>
            </w:rPr>
            <w:fldChar w:fldCharType="begin"/>
          </w:r>
          <w:r>
            <w:rPr>
              <w:noProof/>
            </w:rPr>
            <w:instrText xml:space="preserve"> PAGEREF _Toc123395688 \h </w:instrText>
          </w:r>
          <w:r>
            <w:rPr>
              <w:noProof/>
            </w:rPr>
          </w:r>
          <w:r>
            <w:rPr>
              <w:noProof/>
            </w:rPr>
            <w:fldChar w:fldCharType="separate"/>
          </w:r>
          <w:r>
            <w:rPr>
              <w:noProof/>
            </w:rPr>
            <w:t>8</w:t>
          </w:r>
          <w:r>
            <w:rPr>
              <w:noProof/>
            </w:rPr>
            <w:fldChar w:fldCharType="end"/>
          </w:r>
        </w:p>
        <w:p w14:paraId="158D28ED" w14:textId="72CE9015" w:rsidR="007D42CC" w:rsidRDefault="007D42CC" w:rsidP="007D42CC">
          <w:pPr>
            <w:pStyle w:val="11"/>
            <w:rPr>
              <w:rFonts w:asciiTheme="minorHAnsi" w:eastAsiaTheme="minorEastAsia" w:hAnsiTheme="minorHAnsi" w:cstheme="minorBidi"/>
              <w:noProof/>
              <w:color w:val="auto"/>
            </w:rPr>
          </w:pPr>
          <w:r>
            <w:rPr>
              <w:noProof/>
            </w:rPr>
            <w:t>3.</w:t>
          </w:r>
          <w:r>
            <w:rPr>
              <w:rFonts w:asciiTheme="minorHAnsi" w:eastAsiaTheme="minorEastAsia" w:hAnsiTheme="minorHAnsi" w:cstheme="minorBidi"/>
              <w:noProof/>
              <w:color w:val="auto"/>
            </w:rPr>
            <w:tab/>
          </w:r>
          <w:r>
            <w:rPr>
              <w:noProof/>
            </w:rPr>
            <w:t>Implementation</w:t>
          </w:r>
          <w:r>
            <w:rPr>
              <w:noProof/>
            </w:rPr>
            <w:tab/>
          </w:r>
          <w:r>
            <w:rPr>
              <w:noProof/>
            </w:rPr>
            <w:fldChar w:fldCharType="begin"/>
          </w:r>
          <w:r>
            <w:rPr>
              <w:noProof/>
            </w:rPr>
            <w:instrText xml:space="preserve"> PAGEREF _Toc123395689 \h </w:instrText>
          </w:r>
          <w:r>
            <w:rPr>
              <w:noProof/>
            </w:rPr>
          </w:r>
          <w:r>
            <w:rPr>
              <w:noProof/>
            </w:rPr>
            <w:fldChar w:fldCharType="separate"/>
          </w:r>
          <w:r>
            <w:rPr>
              <w:noProof/>
            </w:rPr>
            <w:t>9</w:t>
          </w:r>
          <w:r>
            <w:rPr>
              <w:noProof/>
            </w:rPr>
            <w:fldChar w:fldCharType="end"/>
          </w:r>
        </w:p>
        <w:p w14:paraId="6367C75D" w14:textId="5B04D206" w:rsidR="007D42CC" w:rsidRDefault="007D42CC">
          <w:pPr>
            <w:pStyle w:val="21"/>
            <w:rPr>
              <w:rFonts w:asciiTheme="minorHAnsi" w:eastAsiaTheme="minorEastAsia" w:hAnsiTheme="minorHAnsi" w:cstheme="minorBidi"/>
              <w:noProof/>
              <w:color w:val="auto"/>
            </w:rPr>
          </w:pPr>
          <w:r>
            <w:rPr>
              <w:noProof/>
            </w:rPr>
            <w:t>3.1 Resources Estimation</w:t>
          </w:r>
          <w:r>
            <w:rPr>
              <w:noProof/>
            </w:rPr>
            <w:tab/>
          </w:r>
          <w:r>
            <w:rPr>
              <w:noProof/>
            </w:rPr>
            <w:fldChar w:fldCharType="begin"/>
          </w:r>
          <w:r>
            <w:rPr>
              <w:noProof/>
            </w:rPr>
            <w:instrText xml:space="preserve"> PAGEREF _Toc123395690 \h </w:instrText>
          </w:r>
          <w:r>
            <w:rPr>
              <w:noProof/>
            </w:rPr>
          </w:r>
          <w:r>
            <w:rPr>
              <w:noProof/>
            </w:rPr>
            <w:fldChar w:fldCharType="separate"/>
          </w:r>
          <w:r>
            <w:rPr>
              <w:noProof/>
            </w:rPr>
            <w:t>9</w:t>
          </w:r>
          <w:r>
            <w:rPr>
              <w:noProof/>
            </w:rPr>
            <w:fldChar w:fldCharType="end"/>
          </w:r>
        </w:p>
        <w:p w14:paraId="1F582EA0" w14:textId="1CCCD729" w:rsidR="007D42CC" w:rsidRDefault="007D42CC">
          <w:pPr>
            <w:pStyle w:val="21"/>
            <w:rPr>
              <w:rFonts w:asciiTheme="minorHAnsi" w:eastAsiaTheme="minorEastAsia" w:hAnsiTheme="minorHAnsi" w:cstheme="minorBidi"/>
              <w:noProof/>
              <w:color w:val="auto"/>
            </w:rPr>
          </w:pPr>
          <w:r>
            <w:rPr>
              <w:noProof/>
            </w:rPr>
            <w:t>3.2 Project Schedule</w:t>
          </w:r>
          <w:r>
            <w:rPr>
              <w:noProof/>
            </w:rPr>
            <w:tab/>
          </w:r>
          <w:r>
            <w:rPr>
              <w:noProof/>
            </w:rPr>
            <w:fldChar w:fldCharType="begin"/>
          </w:r>
          <w:r>
            <w:rPr>
              <w:noProof/>
            </w:rPr>
            <w:instrText xml:space="preserve"> PAGEREF _Toc123395691 \h </w:instrText>
          </w:r>
          <w:r>
            <w:rPr>
              <w:noProof/>
            </w:rPr>
          </w:r>
          <w:r>
            <w:rPr>
              <w:noProof/>
            </w:rPr>
            <w:fldChar w:fldCharType="separate"/>
          </w:r>
          <w:r>
            <w:rPr>
              <w:noProof/>
            </w:rPr>
            <w:t>9</w:t>
          </w:r>
          <w:r>
            <w:rPr>
              <w:noProof/>
            </w:rPr>
            <w:fldChar w:fldCharType="end"/>
          </w:r>
        </w:p>
        <w:p w14:paraId="150182EC" w14:textId="5706195E" w:rsidR="007D42CC" w:rsidRDefault="007D42CC" w:rsidP="007D42CC">
          <w:pPr>
            <w:pStyle w:val="11"/>
            <w:rPr>
              <w:rFonts w:asciiTheme="minorHAnsi" w:eastAsiaTheme="minorEastAsia" w:hAnsiTheme="minorHAnsi" w:cstheme="minorBidi"/>
              <w:noProof/>
              <w:color w:val="auto"/>
            </w:rPr>
          </w:pPr>
          <w:r w:rsidRPr="00583027">
            <w:rPr>
              <w:rFonts w:eastAsiaTheme="minorEastAsia"/>
              <w:noProof/>
            </w:rPr>
            <w:t>4.</w:t>
          </w:r>
          <w:r>
            <w:rPr>
              <w:rFonts w:asciiTheme="minorHAnsi" w:eastAsiaTheme="minorEastAsia" w:hAnsiTheme="minorHAnsi" w:cstheme="minorBidi"/>
              <w:noProof/>
              <w:color w:val="auto"/>
            </w:rPr>
            <w:tab/>
          </w:r>
          <w:r w:rsidRPr="00583027">
            <w:rPr>
              <w:rFonts w:eastAsiaTheme="minorEastAsia"/>
              <w:noProof/>
            </w:rPr>
            <w:t>Conclusion</w:t>
          </w:r>
          <w:r>
            <w:rPr>
              <w:noProof/>
            </w:rPr>
            <w:tab/>
          </w:r>
          <w:r>
            <w:rPr>
              <w:noProof/>
            </w:rPr>
            <w:fldChar w:fldCharType="begin"/>
          </w:r>
          <w:r>
            <w:rPr>
              <w:noProof/>
            </w:rPr>
            <w:instrText xml:space="preserve"> PAGEREF _Toc123395692 \h </w:instrText>
          </w:r>
          <w:r>
            <w:rPr>
              <w:noProof/>
            </w:rPr>
          </w:r>
          <w:r>
            <w:rPr>
              <w:noProof/>
            </w:rPr>
            <w:fldChar w:fldCharType="separate"/>
          </w:r>
          <w:r>
            <w:rPr>
              <w:noProof/>
            </w:rPr>
            <w:t>11</w:t>
          </w:r>
          <w:r>
            <w:rPr>
              <w:noProof/>
            </w:rPr>
            <w:fldChar w:fldCharType="end"/>
          </w:r>
        </w:p>
        <w:p w14:paraId="7608668E" w14:textId="079357C6" w:rsidR="007D42CC" w:rsidRDefault="007D42CC" w:rsidP="007D42CC">
          <w:pPr>
            <w:pStyle w:val="11"/>
            <w:rPr>
              <w:rFonts w:asciiTheme="minorHAnsi" w:eastAsiaTheme="minorEastAsia" w:hAnsiTheme="minorHAnsi" w:cstheme="minorBidi"/>
              <w:noProof/>
              <w:color w:val="auto"/>
            </w:rPr>
          </w:pPr>
          <w:r>
            <w:rPr>
              <w:noProof/>
            </w:rPr>
            <w:t>5.</w:t>
          </w:r>
          <w:r>
            <w:rPr>
              <w:rFonts w:asciiTheme="minorHAnsi" w:eastAsiaTheme="minorEastAsia" w:hAnsiTheme="minorHAnsi" w:cstheme="minorBidi"/>
              <w:noProof/>
              <w:color w:val="auto"/>
            </w:rPr>
            <w:tab/>
          </w:r>
          <w:r>
            <w:rPr>
              <w:noProof/>
            </w:rPr>
            <w:t>References/Bibliography</w:t>
          </w:r>
          <w:r>
            <w:rPr>
              <w:noProof/>
            </w:rPr>
            <w:tab/>
          </w:r>
          <w:r>
            <w:rPr>
              <w:noProof/>
            </w:rPr>
            <w:fldChar w:fldCharType="begin"/>
          </w:r>
          <w:r>
            <w:rPr>
              <w:noProof/>
            </w:rPr>
            <w:instrText xml:space="preserve"> PAGEREF _Toc123395693 \h </w:instrText>
          </w:r>
          <w:r>
            <w:rPr>
              <w:noProof/>
            </w:rPr>
          </w:r>
          <w:r>
            <w:rPr>
              <w:noProof/>
            </w:rPr>
            <w:fldChar w:fldCharType="separate"/>
          </w:r>
          <w:r>
            <w:rPr>
              <w:noProof/>
            </w:rPr>
            <w:t>12</w:t>
          </w:r>
          <w:r>
            <w:rPr>
              <w:noProof/>
            </w:rPr>
            <w:fldChar w:fldCharType="end"/>
          </w:r>
        </w:p>
        <w:p w14:paraId="2AAAD3D5" w14:textId="3B535916" w:rsidR="009A4F8A" w:rsidRDefault="00C54034" w:rsidP="007D42CC">
          <w:pPr>
            <w:pStyle w:val="11"/>
          </w:pPr>
          <w:r>
            <w:fldChar w:fldCharType="end"/>
          </w:r>
        </w:p>
      </w:sdtContent>
    </w:sdt>
    <w:p w14:paraId="768D6BEA" w14:textId="0CDA25ED" w:rsidR="009A4F8A" w:rsidRDefault="009A4F8A">
      <w:pPr>
        <w:spacing w:after="148" w:line="259" w:lineRule="auto"/>
        <w:ind w:left="0" w:firstLine="0"/>
        <w:jc w:val="left"/>
      </w:pPr>
    </w:p>
    <w:p w14:paraId="2A71F289" w14:textId="329F8FD9" w:rsidR="009A4F8A" w:rsidRPr="00D6018B" w:rsidRDefault="00510F40" w:rsidP="00775885">
      <w:pPr>
        <w:pStyle w:val="3"/>
        <w:rPr>
          <w:rFonts w:eastAsiaTheme="minorEastAsia" w:hint="eastAsia"/>
        </w:rPr>
      </w:pPr>
      <w:r>
        <w:br w:type="page"/>
      </w:r>
    </w:p>
    <w:p w14:paraId="4E9BC872" w14:textId="6682A7FA" w:rsidR="00D6018B" w:rsidRDefault="00D6018B" w:rsidP="00AA1863">
      <w:pPr>
        <w:pStyle w:val="1"/>
        <w:rPr>
          <w:rFonts w:eastAsiaTheme="minorEastAsia"/>
        </w:rPr>
      </w:pPr>
      <w:bookmarkStart w:id="1" w:name="_Toc123395679"/>
      <w:r>
        <w:rPr>
          <w:rFonts w:eastAsiaTheme="minorEastAsia" w:hint="eastAsia"/>
        </w:rPr>
        <w:lastRenderedPageBreak/>
        <w:t>In</w:t>
      </w:r>
      <w:r>
        <w:rPr>
          <w:rFonts w:eastAsiaTheme="minorEastAsia"/>
        </w:rPr>
        <w:t>troduction</w:t>
      </w:r>
      <w:bookmarkEnd w:id="1"/>
    </w:p>
    <w:p w14:paraId="3D730CBE" w14:textId="54030CE2" w:rsidR="007D42CC" w:rsidRDefault="007D42CC" w:rsidP="007D42CC">
      <w:pPr>
        <w:pStyle w:val="2"/>
        <w:numPr>
          <w:ilvl w:val="1"/>
          <w:numId w:val="9"/>
        </w:numPr>
        <w:rPr>
          <w:rFonts w:eastAsiaTheme="minorEastAsia"/>
        </w:rPr>
      </w:pPr>
      <w:bookmarkStart w:id="2" w:name="_Toc123395680"/>
      <w:r>
        <w:rPr>
          <w:rFonts w:eastAsiaTheme="minorEastAsia"/>
        </w:rPr>
        <w:t>Motivation</w:t>
      </w:r>
      <w:bookmarkEnd w:id="2"/>
    </w:p>
    <w:p w14:paraId="3D572A6B" w14:textId="77777777" w:rsidR="007D42CC" w:rsidRPr="007D42CC" w:rsidRDefault="007D42CC" w:rsidP="007D42CC">
      <w:pPr>
        <w:ind w:left="0" w:firstLine="0"/>
        <w:rPr>
          <w:rFonts w:eastAsiaTheme="minorEastAsia" w:hint="eastAsia"/>
        </w:rPr>
      </w:pPr>
    </w:p>
    <w:p w14:paraId="434FFAF4" w14:textId="54CD4B77" w:rsidR="007D42CC" w:rsidRDefault="007D42CC" w:rsidP="007D42CC">
      <w:pPr>
        <w:pStyle w:val="2"/>
        <w:numPr>
          <w:ilvl w:val="1"/>
          <w:numId w:val="9"/>
        </w:numPr>
      </w:pPr>
      <w:bookmarkStart w:id="3" w:name="_Toc123395681"/>
      <w:r>
        <w:t>Background and Problem Statement</w:t>
      </w:r>
      <w:bookmarkEnd w:id="3"/>
    </w:p>
    <w:p w14:paraId="705DAD46" w14:textId="77777777" w:rsidR="007D42CC" w:rsidRPr="007D42CC" w:rsidRDefault="007D42CC" w:rsidP="007D42CC">
      <w:pPr>
        <w:ind w:left="0" w:firstLine="0"/>
        <w:rPr>
          <w:rFonts w:eastAsiaTheme="minorEastAsia" w:hint="eastAsia"/>
        </w:rPr>
      </w:pPr>
    </w:p>
    <w:p w14:paraId="1A1EB288" w14:textId="36A28ACF" w:rsidR="007D42CC" w:rsidRDefault="007D42CC" w:rsidP="007D42CC">
      <w:pPr>
        <w:pStyle w:val="2"/>
        <w:numPr>
          <w:ilvl w:val="1"/>
          <w:numId w:val="9"/>
        </w:numPr>
        <w:rPr>
          <w:rFonts w:eastAsiaTheme="minorEastAsia"/>
        </w:rPr>
      </w:pPr>
      <w:bookmarkStart w:id="4" w:name="_Toc123395682"/>
      <w:r>
        <w:rPr>
          <w:rFonts w:eastAsiaTheme="minorEastAsia"/>
        </w:rPr>
        <w:t>Aim and Objectives</w:t>
      </w:r>
      <w:bookmarkEnd w:id="4"/>
    </w:p>
    <w:p w14:paraId="6F98FC7A" w14:textId="77777777" w:rsidR="009A4F8A" w:rsidRDefault="00510F40">
      <w:pPr>
        <w:spacing w:after="35" w:line="476" w:lineRule="auto"/>
        <w:ind w:left="-15" w:right="54" w:firstLine="480"/>
      </w:pPr>
      <w:r>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5B1ACE27" w14:textId="77777777" w:rsidR="009A4F8A" w:rsidRDefault="00510F40">
      <w:pPr>
        <w:spacing w:after="282"/>
        <w:ind w:left="490" w:right="54"/>
      </w:pPr>
      <w:r>
        <w:t xml:space="preserve">There are several sub-tasks to achieve the above objective: </w:t>
      </w:r>
    </w:p>
    <w:p w14:paraId="2E63957F" w14:textId="77777777" w:rsidR="009A4F8A" w:rsidRDefault="00510F40">
      <w:pPr>
        <w:numPr>
          <w:ilvl w:val="0"/>
          <w:numId w:val="1"/>
        </w:numPr>
        <w:spacing w:after="283"/>
        <w:ind w:right="54" w:hanging="361"/>
      </w:pPr>
      <w:r>
        <w:t xml:space="preserve">Simulation: to simulate the communication behavior </w:t>
      </w:r>
    </w:p>
    <w:p w14:paraId="3D6AEF1F" w14:textId="77777777" w:rsidR="009A4F8A" w:rsidRDefault="00510F40">
      <w:pPr>
        <w:numPr>
          <w:ilvl w:val="1"/>
          <w:numId w:val="1"/>
        </w:numPr>
        <w:spacing w:line="507" w:lineRule="auto"/>
        <w:ind w:right="54" w:hanging="360"/>
      </w:pPr>
      <w:r>
        <w:t xml:space="preserve">To simulate the position of each satellite in space at a given time, based on which we can evaluate whether two satellites can communicate. </w:t>
      </w:r>
    </w:p>
    <w:p w14:paraId="4A6444C3" w14:textId="77777777" w:rsidR="009A4F8A" w:rsidRDefault="00510F40">
      <w:pPr>
        <w:numPr>
          <w:ilvl w:val="1"/>
          <w:numId w:val="1"/>
        </w:numPr>
        <w:spacing w:line="507" w:lineRule="auto"/>
        <w:ind w:right="54" w:hanging="360"/>
      </w:pPr>
      <w:r>
        <w:t xml:space="preserve">To simulate whether a satellite is in the communication scope of a given ground station, given the related parameters. </w:t>
      </w:r>
    </w:p>
    <w:p w14:paraId="03AED824" w14:textId="77777777" w:rsidR="009A4F8A" w:rsidRDefault="00510F40">
      <w:pPr>
        <w:numPr>
          <w:ilvl w:val="1"/>
          <w:numId w:val="1"/>
        </w:numPr>
        <w:spacing w:line="506" w:lineRule="auto"/>
        <w:ind w:right="54" w:hanging="360"/>
      </w:pPr>
      <w:r>
        <w:t xml:space="preserve">To simulate the data transfer latency, either between satellites or between a satellite and a ground station. </w:t>
      </w:r>
    </w:p>
    <w:p w14:paraId="65A694BF" w14:textId="77777777" w:rsidR="009A4F8A" w:rsidRDefault="00510F40">
      <w:pPr>
        <w:numPr>
          <w:ilvl w:val="0"/>
          <w:numId w:val="1"/>
        </w:numPr>
        <w:spacing w:after="234"/>
        <w:ind w:right="54" w:hanging="361"/>
      </w:pPr>
      <w:r>
        <w:t xml:space="preserve">Optimization </w:t>
      </w:r>
    </w:p>
    <w:p w14:paraId="42A56204" w14:textId="77777777" w:rsidR="009A4F8A" w:rsidRDefault="00510F40">
      <w:pPr>
        <w:spacing w:line="479" w:lineRule="auto"/>
        <w:ind w:left="1211" w:right="54"/>
      </w:pPr>
      <w:r>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Default="00510F40">
      <w:pPr>
        <w:spacing w:after="240" w:line="259" w:lineRule="auto"/>
        <w:ind w:left="480" w:firstLine="0"/>
        <w:jc w:val="left"/>
      </w:pPr>
      <w:r>
        <w:t xml:space="preserve"> </w:t>
      </w:r>
    </w:p>
    <w:p w14:paraId="791889BA" w14:textId="77777777" w:rsidR="009A4F8A" w:rsidRDefault="00510F40">
      <w:pPr>
        <w:spacing w:line="466" w:lineRule="auto"/>
        <w:ind w:left="-15" w:right="54" w:firstLine="480"/>
      </w:pPr>
      <w:r>
        <w:lastRenderedPageBreak/>
        <w:t xml:space="preserve">The simulator simulates the communication between Low Earth Orbit (LEO) satellites and the ground station, including the communications between LEO satellites. It aims to calculate the 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D68914B" w14:textId="77777777" w:rsidR="009A4F8A" w:rsidRDefault="00510F40">
      <w:pPr>
        <w:spacing w:line="479" w:lineRule="auto"/>
        <w:ind w:left="-5" w:right="54"/>
      </w:pPr>
      <w:r>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Default="00510F40">
      <w:pPr>
        <w:spacing w:after="240" w:line="259" w:lineRule="auto"/>
        <w:ind w:left="480" w:firstLine="0"/>
        <w:jc w:val="left"/>
      </w:pPr>
      <w:r>
        <w:t xml:space="preserve"> </w:t>
      </w:r>
    </w:p>
    <w:p w14:paraId="1137B3E2" w14:textId="77777777" w:rsidR="007D42CC" w:rsidRDefault="00510F40">
      <w:pPr>
        <w:spacing w:line="442" w:lineRule="auto"/>
        <w:ind w:left="-15" w:right="54" w:firstLine="480"/>
        <w:rPr>
          <w:b/>
        </w:rPr>
      </w:pPr>
      <w:r>
        <w:t xml:space="preserve">The outcome of the project will be a simulator to show all the orbits, data transmission path, and transmission delay. The </w:t>
      </w:r>
      <w:proofErr w:type="gramStart"/>
      <w:r>
        <w:t>final outcome</w:t>
      </w:r>
      <w:proofErr w:type="gramEnd"/>
      <w:r>
        <w:t xml:space="preserve"> will allow users to customize the orbit and satellites including the orbit used in the simulation, find out the path of data transmission and show the delay of the transmission.</w:t>
      </w:r>
      <w:r>
        <w:rPr>
          <w:b/>
          <w:sz w:val="36"/>
        </w:rPr>
        <w:t xml:space="preserve">  </w:t>
      </w:r>
      <w:r>
        <w:rPr>
          <w:b/>
          <w:sz w:val="36"/>
        </w:rPr>
        <w:tab/>
      </w:r>
      <w:r>
        <w:rPr>
          <w:b/>
        </w:rPr>
        <w:t xml:space="preserve"> </w:t>
      </w:r>
    </w:p>
    <w:p w14:paraId="14738314" w14:textId="77777777" w:rsidR="007D42CC" w:rsidRDefault="007D42CC">
      <w:pPr>
        <w:spacing w:line="442" w:lineRule="auto"/>
        <w:ind w:left="-15" w:right="54" w:firstLine="480"/>
        <w:rPr>
          <w:rFonts w:eastAsiaTheme="minorEastAsia"/>
          <w:b/>
        </w:rPr>
      </w:pPr>
    </w:p>
    <w:p w14:paraId="2E7862EB" w14:textId="77777777" w:rsidR="007D42CC" w:rsidRDefault="007D42CC" w:rsidP="007D42CC">
      <w:pPr>
        <w:pStyle w:val="2"/>
      </w:pPr>
      <w:bookmarkStart w:id="5" w:name="_Toc123395683"/>
      <w:r>
        <w:t>1.1 Background and Problem Statement</w:t>
      </w:r>
      <w:bookmarkEnd w:id="5"/>
      <w:r>
        <w:t xml:space="preserve"> </w:t>
      </w:r>
    </w:p>
    <w:p w14:paraId="5B77A43E" w14:textId="77777777" w:rsidR="007D42CC" w:rsidRDefault="007D42CC" w:rsidP="007D42CC">
      <w:pPr>
        <w:spacing w:line="471" w:lineRule="auto"/>
        <w:ind w:left="-15" w:right="54" w:firstLine="480"/>
      </w:pPr>
      <w:r>
        <w:t xml:space="preserve"> 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t>Sebestyen</w:t>
      </w:r>
      <w:proofErr w:type="spellEnd"/>
      <w:r>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w:t>
      </w:r>
      <w:proofErr w:type="gramStart"/>
      <w:r>
        <w:t>is able to</w:t>
      </w:r>
      <w:proofErr w:type="gramEnd"/>
      <w:r>
        <w:t xml:space="preserve"> communicate with Earth-based stations with utmost efficiency (</w:t>
      </w:r>
      <w:proofErr w:type="spellStart"/>
      <w:r>
        <w:t>Shustova</w:t>
      </w:r>
      <w:proofErr w:type="spellEnd"/>
      <w:r>
        <w:t>, 2022), resulting in low-latency, high bandwidth, and universal internet connectivity (</w:t>
      </w:r>
      <w:proofErr w:type="spellStart"/>
      <w:r>
        <w:t>Vasisht</w:t>
      </w:r>
      <w:proofErr w:type="spellEnd"/>
      <w:r>
        <w:t xml:space="preserve"> et al., 2021). </w:t>
      </w:r>
      <w:r>
        <w:lastRenderedPageBreak/>
        <w:t>Meanwhile, LEO satellites are closer to the earth's surface, so imaging satellites will also be able to capture better and more detailed pictures (</w:t>
      </w:r>
      <w:proofErr w:type="spellStart"/>
      <w:r>
        <w:t>Shustova</w:t>
      </w:r>
      <w:proofErr w:type="spellEnd"/>
      <w:r>
        <w:t xml:space="preserve">, 2022). </w:t>
      </w:r>
    </w:p>
    <w:p w14:paraId="17E4B452" w14:textId="77777777" w:rsidR="007D42CC" w:rsidRDefault="007D42CC" w:rsidP="007D42CC">
      <w:pPr>
        <w:spacing w:after="240" w:line="259" w:lineRule="auto"/>
        <w:ind w:left="480" w:firstLine="0"/>
        <w:jc w:val="left"/>
      </w:pPr>
      <w:r>
        <w:t xml:space="preserve"> </w:t>
      </w:r>
    </w:p>
    <w:p w14:paraId="3BE66071" w14:textId="77777777" w:rsidR="007D42CC" w:rsidRDefault="007D42CC" w:rsidP="007D42CC">
      <w:pPr>
        <w:spacing w:line="472" w:lineRule="auto"/>
        <w:ind w:left="-15" w:right="54" w:firstLine="480"/>
      </w:pPr>
      <w:r>
        <w:t xml:space="preserve">However, the communication coverage of LEO satellites is much smaller than the </w:t>
      </w:r>
      <w:proofErr w:type="spellStart"/>
      <w:r>
        <w:t>higheraltitude</w:t>
      </w:r>
      <w:proofErr w:type="spellEnd"/>
      <w:r>
        <w:t xml:space="preserve"> satellites. Ground stations can communicate with LEO satellites only when the satellite is in their visibility region and the duration of the </w:t>
      </w:r>
      <w:proofErr w:type="gramStart"/>
      <w:r>
        <w:t>visibility</w:t>
      </w:r>
      <w:proofErr w:type="gramEnd"/>
      <w:r>
        <w:t xml:space="preserve"> and the communication vary for each LEO satellite passing over the station since LEO satellites move too fast over the Earth. (</w:t>
      </w:r>
      <w:proofErr w:type="spellStart"/>
      <w:r>
        <w:t>Cakaj</w:t>
      </w:r>
      <w:proofErr w:type="spellEnd"/>
      <w:r>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satellite must wait at the satellite before it </w:t>
      </w:r>
      <w:proofErr w:type="gramStart"/>
      <w:r>
        <w:t>comes in contact with</w:t>
      </w:r>
      <w:proofErr w:type="gramEnd"/>
      <w:r>
        <w:t xml:space="preserve"> a ground station (</w:t>
      </w:r>
      <w:proofErr w:type="spellStart"/>
      <w:r>
        <w:t>Vasisht</w:t>
      </w:r>
      <w:proofErr w:type="spellEnd"/>
      <w:r>
        <w:t xml:space="preserve"> et al., 2021). </w:t>
      </w:r>
    </w:p>
    <w:p w14:paraId="100EA0CD" w14:textId="77777777" w:rsidR="007D42CC" w:rsidRDefault="007D42CC" w:rsidP="007D42CC">
      <w:pPr>
        <w:spacing w:after="240" w:line="259" w:lineRule="auto"/>
        <w:ind w:left="480" w:firstLine="0"/>
        <w:jc w:val="left"/>
      </w:pPr>
      <w:r>
        <w:t xml:space="preserve"> </w:t>
      </w:r>
    </w:p>
    <w:p w14:paraId="1C3B9278" w14:textId="77777777" w:rsidR="007D42CC" w:rsidRDefault="007D42CC" w:rsidP="007D42CC">
      <w:pPr>
        <w:spacing w:line="480" w:lineRule="auto"/>
        <w:ind w:left="-15" w:right="54" w:firstLine="480"/>
      </w:pPr>
      <w:r>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346ECFB3" w14:textId="77777777" w:rsidR="007D42CC" w:rsidRDefault="007D42CC" w:rsidP="007D42CC">
      <w:pPr>
        <w:spacing w:after="240" w:line="259" w:lineRule="auto"/>
        <w:ind w:left="480" w:firstLine="0"/>
        <w:jc w:val="left"/>
      </w:pPr>
      <w:r>
        <w:t xml:space="preserve"> </w:t>
      </w:r>
    </w:p>
    <w:p w14:paraId="1A22D228" w14:textId="77777777" w:rsidR="007D42CC" w:rsidRDefault="007D42CC" w:rsidP="007D42CC">
      <w:pPr>
        <w:spacing w:line="476" w:lineRule="auto"/>
        <w:ind w:left="-15" w:right="54" w:firstLine="480"/>
      </w:pPr>
      <w:r>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4E510FD" w14:textId="77777777" w:rsidR="007D42CC" w:rsidRDefault="007D42CC" w:rsidP="007D42CC">
      <w:pPr>
        <w:spacing w:after="240" w:line="259" w:lineRule="auto"/>
        <w:ind w:left="480" w:firstLine="0"/>
        <w:jc w:val="left"/>
      </w:pPr>
      <w:r>
        <w:t xml:space="preserve"> </w:t>
      </w:r>
    </w:p>
    <w:p w14:paraId="22C98630" w14:textId="77777777" w:rsidR="007D42CC" w:rsidRDefault="007D42CC" w:rsidP="007D42CC">
      <w:pPr>
        <w:spacing w:after="195" w:line="472" w:lineRule="auto"/>
        <w:ind w:left="-15" w:right="54" w:firstLine="480"/>
      </w:pPr>
      <w:r>
        <w:lastRenderedPageBreak/>
        <w:t xml:space="preserve">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 </w:t>
      </w:r>
    </w:p>
    <w:p w14:paraId="1CDD6EA3" w14:textId="20FC91D6" w:rsidR="009A4F8A" w:rsidRDefault="00510F40">
      <w:pPr>
        <w:spacing w:line="442" w:lineRule="auto"/>
        <w:ind w:left="-15" w:right="54" w:firstLine="480"/>
      </w:pPr>
      <w:r>
        <w:br w:type="page"/>
      </w:r>
    </w:p>
    <w:p w14:paraId="75EA18C9" w14:textId="375DFDF0" w:rsidR="009A4F8A" w:rsidRDefault="00510F40" w:rsidP="00AA1863">
      <w:pPr>
        <w:pStyle w:val="1"/>
      </w:pPr>
      <w:bookmarkStart w:id="6" w:name="_Toc123395684"/>
      <w:r>
        <w:lastRenderedPageBreak/>
        <w:t>Project Methodology</w:t>
      </w:r>
      <w:bookmarkEnd w:id="6"/>
      <w:r>
        <w:t xml:space="preserve"> </w:t>
      </w:r>
    </w:p>
    <w:p w14:paraId="2D7914D6" w14:textId="089F0776" w:rsidR="00AA1863" w:rsidRDefault="0028018C" w:rsidP="007D42CC">
      <w:pPr>
        <w:pStyle w:val="2"/>
        <w:numPr>
          <w:ilvl w:val="1"/>
          <w:numId w:val="9"/>
        </w:numPr>
        <w:rPr>
          <w:rFonts w:eastAsiaTheme="minorEastAsia"/>
        </w:rPr>
      </w:pPr>
      <w:bookmarkStart w:id="7" w:name="_Toc123395685"/>
      <w:r>
        <w:rPr>
          <w:rFonts w:eastAsiaTheme="minorEastAsia"/>
        </w:rPr>
        <w:t>Design</w:t>
      </w:r>
      <w:bookmarkEnd w:id="7"/>
    </w:p>
    <w:p w14:paraId="23987048" w14:textId="6B803C2B" w:rsidR="0028018C" w:rsidRPr="0028018C" w:rsidRDefault="0028018C" w:rsidP="00775885">
      <w:pPr>
        <w:pStyle w:val="3"/>
        <w:rPr>
          <w:rFonts w:eastAsiaTheme="minorEastAsia" w:hint="eastAsia"/>
        </w:rPr>
      </w:pPr>
      <w:r>
        <w:rPr>
          <w:rFonts w:eastAsiaTheme="minorEastAsia" w:hint="eastAsia"/>
        </w:rPr>
        <w:t>2</w:t>
      </w:r>
      <w:r>
        <w:rPr>
          <w:rFonts w:eastAsiaTheme="minorEastAsia"/>
        </w:rPr>
        <w:t>.1.1 Orbit Modeling</w:t>
      </w:r>
    </w:p>
    <w:p w14:paraId="353FE981" w14:textId="55CE5C13" w:rsidR="0028018C" w:rsidRDefault="0028018C" w:rsidP="00775885">
      <w:pPr>
        <w:pStyle w:val="3"/>
        <w:rPr>
          <w:rFonts w:eastAsiaTheme="minorEastAsia"/>
        </w:rPr>
      </w:pPr>
      <w:r>
        <w:rPr>
          <w:rFonts w:eastAsiaTheme="minorEastAsia"/>
        </w:rPr>
        <w:t xml:space="preserve">2.1.2 </w:t>
      </w:r>
      <w:r w:rsidRPr="0028018C">
        <w:rPr>
          <w:rFonts w:eastAsiaTheme="minorEastAsia"/>
        </w:rPr>
        <w:t>Visibility Modeling for Observation</w:t>
      </w:r>
    </w:p>
    <w:p w14:paraId="162BAFBD" w14:textId="200A7E68" w:rsidR="0028018C" w:rsidRPr="0028018C" w:rsidRDefault="0028018C" w:rsidP="00775885">
      <w:pPr>
        <w:pStyle w:val="3"/>
        <w:rPr>
          <w:rFonts w:eastAsiaTheme="minorEastAsia" w:hint="eastAsia"/>
        </w:rPr>
      </w:pPr>
      <w:r>
        <w:rPr>
          <w:rFonts w:eastAsiaTheme="minorEastAsia" w:hint="eastAsia"/>
        </w:rPr>
        <w:t>2</w:t>
      </w:r>
      <w:r>
        <w:rPr>
          <w:rFonts w:eastAsiaTheme="minorEastAsia"/>
        </w:rPr>
        <w:t xml:space="preserve">.1.3 </w:t>
      </w:r>
      <w:r>
        <w:t>Visibility Modeling for Communication</w:t>
      </w:r>
    </w:p>
    <w:p w14:paraId="30C5D25A" w14:textId="516CA2D4" w:rsidR="009A4F8A" w:rsidRPr="00F76491" w:rsidRDefault="00AA1863" w:rsidP="00F76491">
      <w:pPr>
        <w:pStyle w:val="2"/>
      </w:pPr>
      <w:bookmarkStart w:id="8" w:name="_Toc123395686"/>
      <w:r>
        <w:t xml:space="preserve">2.2 </w:t>
      </w:r>
      <w:r w:rsidR="00510F40" w:rsidRPr="00F76491">
        <w:t>LEO satellite space geometry, Visibility, and Communication modeling</w:t>
      </w:r>
      <w:bookmarkEnd w:id="8"/>
      <w:r w:rsidR="00510F40" w:rsidRPr="00F76491">
        <w:t xml:space="preserve"> </w:t>
      </w:r>
    </w:p>
    <w:p w14:paraId="30239FF0" w14:textId="77777777" w:rsidR="009A4F8A" w:rsidRDefault="00510F40">
      <w:pPr>
        <w:spacing w:after="304" w:line="485" w:lineRule="auto"/>
        <w:ind w:left="-5" w:right="54"/>
      </w:pPr>
      <w:r>
        <w:t xml:space="preserve">In the space geometry modeling, there are mostly using the mathematical algorithm in space geometry. These algorithms will be development with python and using the “NumPy” library to assistance. </w:t>
      </w:r>
    </w:p>
    <w:p w14:paraId="61BB7A79" w14:textId="77777777" w:rsidR="009A4F8A" w:rsidRDefault="00510F40">
      <w:pPr>
        <w:spacing w:after="561"/>
        <w:ind w:left="-5" w:right="54"/>
      </w:pPr>
      <w:r>
        <w:t xml:space="preserve">Algorithms may use in this section: </w:t>
      </w:r>
    </w:p>
    <w:p w14:paraId="70566E50" w14:textId="77777777" w:rsidR="009A4F8A" w:rsidRDefault="00510F40">
      <w:pPr>
        <w:numPr>
          <w:ilvl w:val="0"/>
          <w:numId w:val="2"/>
        </w:numPr>
        <w:spacing w:after="237"/>
        <w:ind w:right="54" w:hanging="360"/>
      </w:pPr>
      <w:r>
        <w:t xml:space="preserve">Magnetic </w:t>
      </w:r>
    </w:p>
    <w:p w14:paraId="3ED2E4A7" w14:textId="77777777" w:rsidR="009A4F8A" w:rsidRDefault="00510F40">
      <w:pPr>
        <w:numPr>
          <w:ilvl w:val="0"/>
          <w:numId w:val="2"/>
        </w:numPr>
        <w:spacing w:after="237"/>
        <w:ind w:right="54" w:hanging="360"/>
      </w:pPr>
      <w:r>
        <w:t xml:space="preserve">acceleration, attitude, rotation calculation of satellite </w:t>
      </w:r>
    </w:p>
    <w:p w14:paraId="3B9AC298" w14:textId="77777777" w:rsidR="009A4F8A" w:rsidRDefault="00510F40">
      <w:pPr>
        <w:numPr>
          <w:ilvl w:val="0"/>
          <w:numId w:val="2"/>
        </w:numPr>
        <w:spacing w:after="244"/>
        <w:ind w:right="54" w:hanging="360"/>
      </w:pPr>
      <w:r>
        <w:t xml:space="preserve">acceleration of gravity, velocity </w:t>
      </w:r>
    </w:p>
    <w:p w14:paraId="3B281896" w14:textId="77777777" w:rsidR="009A4F8A" w:rsidRDefault="00510F40">
      <w:pPr>
        <w:numPr>
          <w:ilvl w:val="0"/>
          <w:numId w:val="2"/>
        </w:numPr>
        <w:spacing w:after="242"/>
        <w:ind w:right="54" w:hanging="360"/>
      </w:pPr>
      <w:r>
        <w:t xml:space="preserve">Satellite Helix antenna frequency </w:t>
      </w:r>
    </w:p>
    <w:p w14:paraId="0C440464" w14:textId="77777777" w:rsidR="009A4F8A" w:rsidRDefault="00510F40">
      <w:pPr>
        <w:numPr>
          <w:ilvl w:val="0"/>
          <w:numId w:val="2"/>
        </w:numPr>
        <w:spacing w:after="602"/>
        <w:ind w:right="54" w:hanging="360"/>
      </w:pPr>
      <w:r>
        <w:t xml:space="preserve">And more </w:t>
      </w:r>
    </w:p>
    <w:p w14:paraId="28693843" w14:textId="2AAE34BF" w:rsidR="009A4F8A" w:rsidRPr="00F76491" w:rsidRDefault="00AA1863" w:rsidP="00F76491">
      <w:pPr>
        <w:pStyle w:val="2"/>
      </w:pPr>
      <w:bookmarkStart w:id="9" w:name="_Toc123395687"/>
      <w:r>
        <w:t xml:space="preserve">2.3 </w:t>
      </w:r>
      <w:r w:rsidR="00510F40" w:rsidRPr="00F76491">
        <w:t>Decision-making algorithm for communication</w:t>
      </w:r>
      <w:bookmarkEnd w:id="9"/>
      <w:r w:rsidR="00510F40" w:rsidRPr="00F76491">
        <w:t xml:space="preserve"> </w:t>
      </w:r>
    </w:p>
    <w:p w14:paraId="67A02433" w14:textId="05F035B9" w:rsidR="009A4F8A" w:rsidRDefault="00510F40">
      <w:pPr>
        <w:spacing w:line="487" w:lineRule="auto"/>
        <w:ind w:left="-5" w:right="54"/>
      </w:pPr>
      <w:r>
        <w:t xml:space="preserve">In this section, algorithms may </w:t>
      </w:r>
      <w:r w:rsidR="00DD45EF">
        <w:t>use</w:t>
      </w:r>
      <w:r>
        <w:t xml:space="preserve"> to calculate the distance between satellite and making decision of select the next satellite need to transmit the data. It may use algorithms or machine learning method, depends on the ability and efficiency of making the decision. </w:t>
      </w:r>
    </w:p>
    <w:p w14:paraId="0599ABC5" w14:textId="77777777" w:rsidR="009A4F8A" w:rsidRDefault="00510F40">
      <w:pPr>
        <w:spacing w:after="285" w:line="259" w:lineRule="auto"/>
        <w:ind w:left="0" w:firstLine="0"/>
        <w:jc w:val="left"/>
      </w:pPr>
      <w:r>
        <w:t xml:space="preserve"> </w:t>
      </w:r>
    </w:p>
    <w:p w14:paraId="735F65FA" w14:textId="139EA245" w:rsidR="009A4F8A" w:rsidRPr="00F76491" w:rsidRDefault="00AA1863" w:rsidP="00F76491">
      <w:pPr>
        <w:pStyle w:val="2"/>
      </w:pPr>
      <w:bookmarkStart w:id="10" w:name="_Toc123395688"/>
      <w:r>
        <w:lastRenderedPageBreak/>
        <w:t xml:space="preserve">2.4 </w:t>
      </w:r>
      <w:r w:rsidR="00510F40" w:rsidRPr="00F76491">
        <w:t>Experiments and demonstration</w:t>
      </w:r>
      <w:bookmarkEnd w:id="10"/>
      <w:r w:rsidR="00510F40" w:rsidRPr="00F76491">
        <w:rPr>
          <w:rFonts w:eastAsia="Calibri"/>
        </w:rPr>
        <w:t xml:space="preserve"> </w:t>
      </w:r>
    </w:p>
    <w:p w14:paraId="2DD8179D" w14:textId="77777777" w:rsidR="009A4F8A" w:rsidRDefault="00510F40">
      <w:pPr>
        <w:spacing w:after="151" w:line="467" w:lineRule="auto"/>
        <w:ind w:left="-5" w:right="54"/>
      </w:pPr>
      <w:r>
        <w:t xml:space="preserve">To demonstrate the work of this project, we will use the simulator to output the dynamics of the satellites and the potential communication paths for data downloading, and we will also show the </w:t>
      </w:r>
    </w:p>
    <w:p w14:paraId="560EBC2C" w14:textId="77777777" w:rsidR="009A4F8A" w:rsidRDefault="00510F40">
      <w:pPr>
        <w:tabs>
          <w:tab w:val="center" w:pos="8727"/>
        </w:tabs>
        <w:ind w:left="-15" w:firstLine="0"/>
        <w:jc w:val="left"/>
      </w:pPr>
      <w:r>
        <w:t>shortest path that is found by the decision-making algorithm.</w:t>
      </w:r>
      <w:r>
        <w:rPr>
          <w:b/>
          <w:sz w:val="36"/>
        </w:rPr>
        <w:t xml:space="preserve"> </w:t>
      </w:r>
      <w:r>
        <w:rPr>
          <w:b/>
          <w:sz w:val="36"/>
        </w:rPr>
        <w:tab/>
      </w:r>
      <w:r>
        <w:t xml:space="preserve"> </w:t>
      </w:r>
    </w:p>
    <w:p w14:paraId="686924E5" w14:textId="221A016F" w:rsidR="00D6018B" w:rsidRDefault="005D6CF4" w:rsidP="00AA1863">
      <w:pPr>
        <w:pStyle w:val="1"/>
      </w:pPr>
      <w:r>
        <w:br w:type="column"/>
      </w:r>
      <w:bookmarkStart w:id="11" w:name="_Toc123395689"/>
      <w:r w:rsidR="00D6018B">
        <w:lastRenderedPageBreak/>
        <w:t>Implementation</w:t>
      </w:r>
      <w:bookmarkEnd w:id="11"/>
    </w:p>
    <w:p w14:paraId="4A7910A2" w14:textId="2603D30B" w:rsidR="00D6018B" w:rsidRDefault="00AA1863" w:rsidP="00D6018B">
      <w:pPr>
        <w:pStyle w:val="2"/>
      </w:pPr>
      <w:bookmarkStart w:id="12" w:name="_Toc123395690"/>
      <w:r>
        <w:t xml:space="preserve">3.1 </w:t>
      </w:r>
      <w:r w:rsidR="00D6018B">
        <w:t>Resources Estimation</w:t>
      </w:r>
      <w:bookmarkEnd w:id="12"/>
      <w:r w:rsidR="00D6018B">
        <w:t xml:space="preserve"> </w:t>
      </w:r>
    </w:p>
    <w:p w14:paraId="217FFE2E" w14:textId="4FC9329C" w:rsidR="00D6018B" w:rsidRDefault="00AA1863" w:rsidP="00775885">
      <w:pPr>
        <w:pStyle w:val="3"/>
      </w:pPr>
      <w:r>
        <w:t xml:space="preserve">3.1.1 </w:t>
      </w:r>
      <w:r w:rsidR="00D6018B">
        <w:t xml:space="preserve">Hardware Requirement Estimation </w:t>
      </w:r>
    </w:p>
    <w:p w14:paraId="4646F0B2" w14:textId="77777777" w:rsidR="00D6018B" w:rsidRDefault="00D6018B" w:rsidP="00D6018B">
      <w:pPr>
        <w:pStyle w:val="a3"/>
        <w:numPr>
          <w:ilvl w:val="0"/>
          <w:numId w:val="7"/>
        </w:numPr>
        <w:tabs>
          <w:tab w:val="center" w:pos="1874"/>
        </w:tabs>
        <w:spacing w:after="326"/>
        <w:ind w:leftChars="0"/>
        <w:jc w:val="left"/>
      </w:pPr>
      <w:r>
        <w:t>Computer able to run .</w:t>
      </w:r>
      <w:proofErr w:type="spellStart"/>
      <w:r>
        <w:t>py</w:t>
      </w:r>
      <w:proofErr w:type="spellEnd"/>
      <w:r>
        <w:t xml:space="preserve"> file </w:t>
      </w:r>
    </w:p>
    <w:p w14:paraId="2A8CA92B" w14:textId="6FCEE343" w:rsidR="00D6018B" w:rsidRDefault="00AA1863" w:rsidP="00775885">
      <w:pPr>
        <w:pStyle w:val="3"/>
      </w:pPr>
      <w:r>
        <w:t xml:space="preserve">3.1.2 </w:t>
      </w:r>
      <w:r w:rsidR="00D6018B">
        <w:t>Software</w:t>
      </w:r>
      <w:r w:rsidR="00D6018B">
        <w:rPr>
          <w:sz w:val="36"/>
        </w:rPr>
        <w:t xml:space="preserve"> </w:t>
      </w:r>
      <w:r w:rsidR="00D6018B">
        <w:t xml:space="preserve">Requirement Estimation </w:t>
      </w:r>
    </w:p>
    <w:p w14:paraId="71429B8D" w14:textId="1C86B45C" w:rsidR="00D6018B" w:rsidRDefault="00D6018B" w:rsidP="00D6018B">
      <w:pPr>
        <w:pStyle w:val="a3"/>
        <w:numPr>
          <w:ilvl w:val="0"/>
          <w:numId w:val="7"/>
        </w:numPr>
        <w:spacing w:after="290"/>
        <w:ind w:leftChars="0" w:right="54"/>
      </w:pPr>
      <w:r>
        <w:t>Python 3.8</w:t>
      </w:r>
    </w:p>
    <w:p w14:paraId="76C1F2E1" w14:textId="4192D9CF" w:rsidR="00DD45EF" w:rsidRDefault="00DD45EF" w:rsidP="00D6018B">
      <w:pPr>
        <w:pStyle w:val="a3"/>
        <w:numPr>
          <w:ilvl w:val="0"/>
          <w:numId w:val="7"/>
        </w:numPr>
        <w:spacing w:after="290"/>
        <w:ind w:leftChars="0" w:right="54"/>
      </w:pPr>
      <w:r>
        <w:rPr>
          <w:rFonts w:eastAsiaTheme="minorEastAsia"/>
        </w:rPr>
        <w:t xml:space="preserve">Pip (for install library, </w:t>
      </w:r>
      <w:proofErr w:type="gramStart"/>
      <w:r>
        <w:rPr>
          <w:rFonts w:eastAsiaTheme="minorEastAsia"/>
        </w:rPr>
        <w:t>e.g.</w:t>
      </w:r>
      <w:proofErr w:type="gramEnd"/>
      <w:r>
        <w:rPr>
          <w:rFonts w:eastAsiaTheme="minorEastAsia"/>
        </w:rPr>
        <w:t xml:space="preserve"> </w:t>
      </w:r>
      <w:proofErr w:type="spellStart"/>
      <w:r>
        <w:rPr>
          <w:rFonts w:eastAsiaTheme="minorEastAsia"/>
        </w:rPr>
        <w:t>numpy</w:t>
      </w:r>
      <w:proofErr w:type="spellEnd"/>
      <w:r>
        <w:rPr>
          <w:rFonts w:eastAsiaTheme="minorEastAsia"/>
        </w:rPr>
        <w:t xml:space="preserve">, </w:t>
      </w:r>
      <w:proofErr w:type="spellStart"/>
      <w:r>
        <w:rPr>
          <w:rFonts w:eastAsiaTheme="minorEastAsia"/>
        </w:rPr>
        <w:t>xlwt</w:t>
      </w:r>
      <w:proofErr w:type="spellEnd"/>
      <w:r>
        <w:rPr>
          <w:rFonts w:eastAsiaTheme="minorEastAsia"/>
        </w:rPr>
        <w:t>)</w:t>
      </w:r>
    </w:p>
    <w:p w14:paraId="77BC44E3" w14:textId="540A3E27" w:rsidR="00D6018B" w:rsidRDefault="00D6018B">
      <w:pPr>
        <w:spacing w:after="0" w:line="240" w:lineRule="auto"/>
        <w:ind w:left="0" w:firstLine="0"/>
        <w:jc w:val="left"/>
        <w:rPr>
          <w:b/>
          <w:sz w:val="40"/>
        </w:rPr>
      </w:pPr>
    </w:p>
    <w:p w14:paraId="0E55D188" w14:textId="46642B87" w:rsidR="009A4F8A" w:rsidRDefault="00AA1863" w:rsidP="00AA1863">
      <w:pPr>
        <w:pStyle w:val="2"/>
        <w:ind w:left="0" w:firstLine="0"/>
      </w:pPr>
      <w:bookmarkStart w:id="13" w:name="_Toc123395691"/>
      <w:r>
        <w:t xml:space="preserve">3.2 </w:t>
      </w:r>
      <w:r w:rsidR="00510F40">
        <w:t>Project Schedule</w:t>
      </w:r>
      <w:bookmarkEnd w:id="13"/>
      <w:r w:rsidR="00510F40">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Default="00510F40">
            <w:pPr>
              <w:spacing w:after="0" w:line="259" w:lineRule="auto"/>
              <w:ind w:left="11" w:firstLine="0"/>
              <w:jc w:val="center"/>
            </w:pPr>
            <w:r>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Default="00510F40">
            <w:pPr>
              <w:spacing w:after="0" w:line="259" w:lineRule="auto"/>
              <w:ind w:left="8" w:firstLine="0"/>
              <w:jc w:val="center"/>
            </w:pPr>
            <w:r>
              <w:rPr>
                <w:b/>
              </w:rPr>
              <w:t xml:space="preserve">Deadline </w:t>
            </w:r>
          </w:p>
        </w:tc>
      </w:tr>
      <w:tr w:rsidR="009A4F8A"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Default="00510F40">
            <w:pPr>
              <w:spacing w:after="287" w:line="259" w:lineRule="auto"/>
              <w:ind w:left="4" w:firstLine="0"/>
              <w:jc w:val="left"/>
            </w:pPr>
            <w:r>
              <w:t xml:space="preserve">LEO satellite space geometry modeling </w:t>
            </w:r>
          </w:p>
          <w:p w14:paraId="139F419D" w14:textId="77777777" w:rsidR="009A4F8A" w:rsidRDefault="00510F40">
            <w:pPr>
              <w:numPr>
                <w:ilvl w:val="0"/>
                <w:numId w:val="4"/>
              </w:numPr>
              <w:spacing w:after="294" w:line="259" w:lineRule="auto"/>
              <w:ind w:hanging="480"/>
              <w:jc w:val="left"/>
            </w:pPr>
            <w:r>
              <w:t xml:space="preserve">Multi orbit calculation </w:t>
            </w:r>
          </w:p>
          <w:p w14:paraId="5FA4D45D" w14:textId="77777777" w:rsidR="009A4F8A" w:rsidRDefault="00510F40">
            <w:pPr>
              <w:numPr>
                <w:ilvl w:val="0"/>
                <w:numId w:val="4"/>
              </w:numPr>
              <w:spacing w:after="0" w:line="259" w:lineRule="auto"/>
              <w:ind w:hanging="480"/>
              <w:jc w:val="left"/>
            </w:pPr>
            <w:r>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77777777" w:rsidR="009A4F8A" w:rsidRDefault="00510F40">
            <w:pPr>
              <w:spacing w:after="0" w:line="259" w:lineRule="auto"/>
              <w:ind w:left="0" w:firstLine="0"/>
              <w:jc w:val="left"/>
            </w:pPr>
            <w:r>
              <w:t xml:space="preserve">1 </w:t>
            </w:r>
            <w:proofErr w:type="gramStart"/>
            <w:r>
              <w:t>Nov,</w:t>
            </w:r>
            <w:proofErr w:type="gramEnd"/>
            <w:r>
              <w:t xml:space="preserve"> 2022 </w:t>
            </w:r>
          </w:p>
        </w:tc>
      </w:tr>
      <w:tr w:rsidR="009A4F8A"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Default="00510F40">
            <w:pPr>
              <w:spacing w:after="288" w:line="259" w:lineRule="auto"/>
              <w:ind w:left="4" w:firstLine="0"/>
              <w:jc w:val="left"/>
            </w:pPr>
            <w:r>
              <w:t xml:space="preserve">Visibility Modeling </w:t>
            </w:r>
          </w:p>
          <w:p w14:paraId="6C1AA026" w14:textId="77777777" w:rsidR="009A4F8A" w:rsidRDefault="00510F40">
            <w:pPr>
              <w:numPr>
                <w:ilvl w:val="0"/>
                <w:numId w:val="5"/>
              </w:numPr>
              <w:spacing w:after="296" w:line="259" w:lineRule="auto"/>
              <w:ind w:hanging="480"/>
              <w:jc w:val="left"/>
            </w:pPr>
            <w:r>
              <w:t xml:space="preserve">Define the detection range of satellite </w:t>
            </w:r>
          </w:p>
          <w:p w14:paraId="547EB336" w14:textId="77777777" w:rsidR="009A4F8A" w:rsidRDefault="00510F40">
            <w:pPr>
              <w:numPr>
                <w:ilvl w:val="0"/>
                <w:numId w:val="5"/>
              </w:numPr>
              <w:spacing w:after="0" w:line="259" w:lineRule="auto"/>
              <w:ind w:hanging="480"/>
              <w:jc w:val="left"/>
            </w:pPr>
            <w:r>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5E5943ED" w:rsidR="009A4F8A" w:rsidRDefault="00510F40">
            <w:pPr>
              <w:spacing w:after="0" w:line="259" w:lineRule="auto"/>
              <w:ind w:left="0" w:firstLine="0"/>
              <w:jc w:val="left"/>
            </w:pPr>
            <w:r>
              <w:t xml:space="preserve">1 </w:t>
            </w:r>
            <w:proofErr w:type="gramStart"/>
            <w:r w:rsidR="0028018C">
              <w:t>Jan</w:t>
            </w:r>
            <w:r>
              <w:t>,</w:t>
            </w:r>
            <w:proofErr w:type="gramEnd"/>
            <w:r>
              <w:t xml:space="preserve"> 2022 </w:t>
            </w:r>
          </w:p>
        </w:tc>
      </w:tr>
      <w:tr w:rsidR="009A4F8A"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Default="00510F40">
            <w:pPr>
              <w:spacing w:after="288" w:line="259" w:lineRule="auto"/>
              <w:ind w:left="4" w:firstLine="0"/>
              <w:jc w:val="left"/>
            </w:pPr>
            <w:r>
              <w:t xml:space="preserve">Communication Modeling </w:t>
            </w:r>
          </w:p>
          <w:p w14:paraId="6F62CBBF" w14:textId="77777777" w:rsidR="009A4F8A" w:rsidRDefault="00510F40">
            <w:pPr>
              <w:numPr>
                <w:ilvl w:val="0"/>
                <w:numId w:val="6"/>
              </w:numPr>
              <w:spacing w:after="296" w:line="259" w:lineRule="auto"/>
              <w:ind w:hanging="480"/>
              <w:jc w:val="left"/>
            </w:pPr>
            <w:r>
              <w:t xml:space="preserve">Download an image from satellite to satellite </w:t>
            </w:r>
          </w:p>
          <w:p w14:paraId="3C2F4E41" w14:textId="77777777" w:rsidR="009A4F8A" w:rsidRDefault="00510F40">
            <w:pPr>
              <w:numPr>
                <w:ilvl w:val="0"/>
                <w:numId w:val="6"/>
              </w:numPr>
              <w:spacing w:after="0" w:line="259" w:lineRule="auto"/>
              <w:ind w:hanging="480"/>
              <w:jc w:val="left"/>
            </w:pPr>
            <w:r>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4DDD9C00" w:rsidR="009A4F8A" w:rsidRDefault="00510F40">
            <w:pPr>
              <w:spacing w:after="0" w:line="259" w:lineRule="auto"/>
              <w:ind w:left="0" w:firstLine="0"/>
              <w:jc w:val="left"/>
            </w:pPr>
            <w:r>
              <w:t xml:space="preserve">1 </w:t>
            </w:r>
            <w:proofErr w:type="gramStart"/>
            <w:r w:rsidR="00B542FC">
              <w:t>Feb</w:t>
            </w:r>
            <w:r>
              <w:t>,</w:t>
            </w:r>
            <w:proofErr w:type="gramEnd"/>
            <w:r>
              <w:t xml:space="preserve"> 2023 </w:t>
            </w:r>
          </w:p>
        </w:tc>
      </w:tr>
      <w:tr w:rsidR="009A4F8A"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Default="00510F40">
            <w:pPr>
              <w:spacing w:after="289" w:line="259" w:lineRule="auto"/>
              <w:ind w:left="4" w:firstLine="0"/>
              <w:jc w:val="left"/>
            </w:pPr>
            <w:r>
              <w:t xml:space="preserve">Decision-making algorithm for communication </w:t>
            </w:r>
          </w:p>
          <w:p w14:paraId="76C432BC" w14:textId="77777777" w:rsidR="009A4F8A" w:rsidRDefault="00510F40">
            <w:pPr>
              <w:tabs>
                <w:tab w:val="center" w:pos="3053"/>
              </w:tabs>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BF91869" w:rsidR="009A4F8A" w:rsidRDefault="00510F40">
            <w:pPr>
              <w:spacing w:after="0" w:line="259" w:lineRule="auto"/>
              <w:ind w:left="0" w:firstLine="0"/>
              <w:jc w:val="left"/>
            </w:pPr>
            <w:r>
              <w:t xml:space="preserve">1 </w:t>
            </w:r>
            <w:proofErr w:type="gramStart"/>
            <w:r w:rsidR="00B542FC">
              <w:t>March</w:t>
            </w:r>
            <w:r>
              <w:t>,</w:t>
            </w:r>
            <w:proofErr w:type="gramEnd"/>
            <w:r>
              <w:t xml:space="preserve"> 2023 </w:t>
            </w:r>
          </w:p>
        </w:tc>
      </w:tr>
      <w:tr w:rsidR="009A4F8A"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Default="00510F40">
            <w:pPr>
              <w:spacing w:after="290" w:line="259" w:lineRule="auto"/>
              <w:ind w:left="4" w:firstLine="0"/>
              <w:jc w:val="left"/>
            </w:pPr>
            <w:r>
              <w:lastRenderedPageBreak/>
              <w:t xml:space="preserve">Experiments and demonstration </w:t>
            </w:r>
          </w:p>
          <w:p w14:paraId="655E1046" w14:textId="77777777" w:rsidR="009A4F8A" w:rsidRDefault="00510F40">
            <w:pPr>
              <w:spacing w:after="0" w:line="259" w:lineRule="auto"/>
              <w:ind w:left="484" w:hanging="48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6146D6DF" w:rsidR="009A4F8A" w:rsidRDefault="00510F40">
            <w:pPr>
              <w:spacing w:after="0" w:line="259" w:lineRule="auto"/>
              <w:ind w:left="0" w:firstLine="0"/>
              <w:jc w:val="left"/>
            </w:pPr>
            <w:r>
              <w:t xml:space="preserve">1 </w:t>
            </w:r>
            <w:proofErr w:type="gramStart"/>
            <w:r w:rsidR="00A627E3">
              <w:t>April</w:t>
            </w:r>
            <w:r>
              <w:t>,</w:t>
            </w:r>
            <w:proofErr w:type="gramEnd"/>
            <w:r>
              <w:t xml:space="preserve"> 2023 </w:t>
            </w:r>
          </w:p>
        </w:tc>
      </w:tr>
    </w:tbl>
    <w:p w14:paraId="009795D6" w14:textId="77777777" w:rsidR="00AA1863" w:rsidRDefault="00AA1863">
      <w:pPr>
        <w:spacing w:after="0" w:line="240" w:lineRule="auto"/>
        <w:ind w:left="0" w:firstLine="0"/>
        <w:jc w:val="left"/>
        <w:rPr>
          <w:b/>
          <w:sz w:val="40"/>
        </w:rPr>
      </w:pPr>
    </w:p>
    <w:p w14:paraId="302DB404" w14:textId="77777777" w:rsidR="00AA1863" w:rsidRDefault="00AA1863">
      <w:pPr>
        <w:spacing w:after="0" w:line="240" w:lineRule="auto"/>
        <w:ind w:left="0" w:firstLine="0"/>
        <w:jc w:val="left"/>
        <w:rPr>
          <w:b/>
          <w:sz w:val="40"/>
        </w:rPr>
      </w:pPr>
      <w:r>
        <w:br w:type="page"/>
      </w:r>
    </w:p>
    <w:p w14:paraId="33E40A68" w14:textId="39BAA26E" w:rsidR="00AA1863" w:rsidRDefault="00AA1863" w:rsidP="00AA1863">
      <w:pPr>
        <w:pStyle w:val="1"/>
        <w:rPr>
          <w:rFonts w:eastAsiaTheme="minorEastAsia"/>
        </w:rPr>
      </w:pPr>
      <w:bookmarkStart w:id="14" w:name="_Toc123395692"/>
      <w:r>
        <w:rPr>
          <w:rFonts w:eastAsiaTheme="minorEastAsia" w:hint="eastAsia"/>
        </w:rPr>
        <w:lastRenderedPageBreak/>
        <w:t>C</w:t>
      </w:r>
      <w:r>
        <w:rPr>
          <w:rFonts w:eastAsiaTheme="minorEastAsia"/>
        </w:rPr>
        <w:t>onclusion</w:t>
      </w:r>
      <w:bookmarkEnd w:id="14"/>
    </w:p>
    <w:p w14:paraId="47F633B2" w14:textId="77777777" w:rsidR="00DD45EF" w:rsidRPr="00DD45EF" w:rsidRDefault="00DD45EF" w:rsidP="00DD45EF">
      <w:pPr>
        <w:rPr>
          <w:rFonts w:eastAsiaTheme="minorEastAsia" w:hint="eastAsia"/>
        </w:rPr>
      </w:pPr>
    </w:p>
    <w:p w14:paraId="47863B73" w14:textId="03A389A4" w:rsidR="00AA1863" w:rsidRDefault="00AA1863">
      <w:pPr>
        <w:spacing w:after="0" w:line="240" w:lineRule="auto"/>
        <w:ind w:left="0" w:firstLine="0"/>
        <w:jc w:val="left"/>
        <w:rPr>
          <w:b/>
          <w:sz w:val="40"/>
        </w:rPr>
      </w:pPr>
      <w:r>
        <w:br w:type="page"/>
      </w:r>
    </w:p>
    <w:p w14:paraId="45DCD833" w14:textId="6CCC5072" w:rsidR="009A4F8A" w:rsidRDefault="00510F40" w:rsidP="00AA1863">
      <w:pPr>
        <w:pStyle w:val="1"/>
      </w:pPr>
      <w:bookmarkStart w:id="15" w:name="_Toc123395693"/>
      <w:r>
        <w:lastRenderedPageBreak/>
        <w:t>References/Bibliography</w:t>
      </w:r>
      <w:bookmarkEnd w:id="15"/>
      <w:r>
        <w:t xml:space="preserve"> </w:t>
      </w:r>
    </w:p>
    <w:p w14:paraId="445F08B9" w14:textId="77777777" w:rsidR="009A4F8A" w:rsidRDefault="00510F40">
      <w:pPr>
        <w:spacing w:after="280" w:line="311" w:lineRule="auto"/>
        <w:ind w:left="563" w:hanging="578"/>
        <w:jc w:val="left"/>
      </w:pPr>
      <w:proofErr w:type="spellStart"/>
      <w:r>
        <w:t>Shustova</w:t>
      </w:r>
      <w:proofErr w:type="spellEnd"/>
      <w:r>
        <w:t xml:space="preserve">, A. (2022, April 19). </w:t>
      </w:r>
      <w:r>
        <w:rPr>
          <w:i/>
        </w:rPr>
        <w:t xml:space="preserve">What are some applications of a </w:t>
      </w:r>
      <w:proofErr w:type="spellStart"/>
      <w:r>
        <w:rPr>
          <w:i/>
        </w:rPr>
        <w:t>leo</w:t>
      </w:r>
      <w:proofErr w:type="spellEnd"/>
      <w:r>
        <w:rPr>
          <w:i/>
        </w:rPr>
        <w:t xml:space="preserve"> satellite?</w:t>
      </w:r>
      <w:r>
        <w:t xml:space="preserve"> Dragonfly Aerospace. Retrieved October 12, 2022, from https://dragonflyaerospace.com/what-aresome-applications-of-a-leo-satellite/  </w:t>
      </w:r>
    </w:p>
    <w:p w14:paraId="0CDE8624" w14:textId="77777777" w:rsidR="009A4F8A" w:rsidRDefault="00510F40">
      <w:pPr>
        <w:spacing w:after="368" w:line="311" w:lineRule="auto"/>
        <w:ind w:left="563" w:hanging="578"/>
        <w:jc w:val="left"/>
      </w:pPr>
      <w:proofErr w:type="spellStart"/>
      <w:r>
        <w:t>Cakaj</w:t>
      </w:r>
      <w:proofErr w:type="spellEnd"/>
      <w:r>
        <w:t xml:space="preserve">, S., </w:t>
      </w:r>
      <w:proofErr w:type="spellStart"/>
      <w:r>
        <w:t>Kamo</w:t>
      </w:r>
      <w:proofErr w:type="spellEnd"/>
      <w:r>
        <w:t xml:space="preserve">, B., Lala, A., &amp; </w:t>
      </w:r>
      <w:proofErr w:type="spellStart"/>
      <w:r>
        <w:t>Rakipi</w:t>
      </w:r>
      <w:proofErr w:type="spellEnd"/>
      <w:r>
        <w:t xml:space="preserve">, A. (2014). The coverage analysis for low Earth orbiting satellites at Low Elevation. </w:t>
      </w:r>
      <w:r>
        <w:rPr>
          <w:i/>
        </w:rPr>
        <w:t>International Journal of Advanced Computer Science and Applications</w:t>
      </w:r>
      <w:r>
        <w:t xml:space="preserve">, </w:t>
      </w:r>
      <w:r>
        <w:rPr>
          <w:i/>
        </w:rPr>
        <w:t>5</w:t>
      </w:r>
      <w:r>
        <w:t xml:space="preserve">(6). https://doi.org/10.14569/ijacsa.2014.050602  </w:t>
      </w:r>
    </w:p>
    <w:p w14:paraId="4FCCB9E4" w14:textId="77777777" w:rsidR="009A4F8A" w:rsidRDefault="00510F40">
      <w:pPr>
        <w:spacing w:after="32" w:line="489" w:lineRule="auto"/>
        <w:ind w:left="465" w:right="54" w:hanging="480"/>
      </w:pPr>
      <w:proofErr w:type="spellStart"/>
      <w:r>
        <w:t>Mingsong</w:t>
      </w:r>
      <w:proofErr w:type="spellEnd"/>
      <w:r>
        <w:t xml:space="preserve"> </w:t>
      </w:r>
      <w:proofErr w:type="spellStart"/>
      <w:r>
        <w:t>Lv</w:t>
      </w:r>
      <w:proofErr w:type="spellEnd"/>
      <w:r>
        <w:t xml:space="preserve">, </w:t>
      </w:r>
      <w:proofErr w:type="spellStart"/>
      <w:r>
        <w:t>Xuemei</w:t>
      </w:r>
      <w:proofErr w:type="spellEnd"/>
      <w:r>
        <w:t xml:space="preserve"> Peng, Wenjing </w:t>
      </w:r>
      <w:proofErr w:type="spellStart"/>
      <w:r>
        <w:t>Xie</w:t>
      </w:r>
      <w:proofErr w:type="spellEnd"/>
      <w:r>
        <w:t>, Nan Guan. (2022). Task Allocation for Real-time Earth Observation Service with LEO Satellites. Accepted to 43</w:t>
      </w:r>
      <w:r>
        <w:rPr>
          <w:vertAlign w:val="superscript"/>
        </w:rPr>
        <w:t>rd</w:t>
      </w:r>
      <w:r>
        <w:t xml:space="preserve"> IEEE Real-Time Systems </w:t>
      </w:r>
    </w:p>
    <w:p w14:paraId="7C043D1C" w14:textId="77777777" w:rsidR="009A4F8A" w:rsidRDefault="00510F40">
      <w:pPr>
        <w:spacing w:after="234"/>
        <w:ind w:left="490" w:right="54"/>
      </w:pPr>
      <w:r>
        <w:t xml:space="preserve">Symposium (RTSS 2022). </w:t>
      </w:r>
    </w:p>
    <w:p w14:paraId="49A960D8" w14:textId="77777777" w:rsidR="009A4F8A" w:rsidRDefault="00510F40">
      <w:pPr>
        <w:spacing w:after="234"/>
        <w:ind w:left="-5" w:right="54"/>
      </w:pPr>
      <w:proofErr w:type="spellStart"/>
      <w:r>
        <w:t>Sebestyen</w:t>
      </w:r>
      <w:proofErr w:type="spellEnd"/>
      <w:r>
        <w:t xml:space="preserve">, G., Fujikawa, S., </w:t>
      </w:r>
      <w:proofErr w:type="spellStart"/>
      <w:r>
        <w:t>Galassi</w:t>
      </w:r>
      <w:proofErr w:type="spellEnd"/>
      <w:r>
        <w:t xml:space="preserve">, N., &amp; </w:t>
      </w:r>
      <w:proofErr w:type="spellStart"/>
      <w:r>
        <w:t>Chuchra</w:t>
      </w:r>
      <w:proofErr w:type="spellEnd"/>
      <w:r>
        <w:t xml:space="preserve">, A. (2018). </w:t>
      </w:r>
      <w:r>
        <w:rPr>
          <w:i/>
        </w:rPr>
        <w:t xml:space="preserve">Low Earth Orbit Satellite </w:t>
      </w:r>
    </w:p>
    <w:p w14:paraId="01F51A1C" w14:textId="77777777" w:rsidR="009A4F8A" w:rsidRDefault="00510F40">
      <w:pPr>
        <w:spacing w:after="234"/>
        <w:ind w:left="-5" w:right="54"/>
      </w:pPr>
      <w:r>
        <w:rPr>
          <w:i/>
        </w:rPr>
        <w:t>Design</w:t>
      </w:r>
      <w:r>
        <w:t xml:space="preserve">. Springer Publishing.  </w:t>
      </w:r>
    </w:p>
    <w:p w14:paraId="32F75D45" w14:textId="77777777" w:rsidR="009A4F8A" w:rsidRDefault="00510F40">
      <w:pPr>
        <w:spacing w:line="466" w:lineRule="auto"/>
        <w:ind w:left="-5" w:right="54"/>
      </w:pPr>
      <w:proofErr w:type="spellStart"/>
      <w:r>
        <w:t>Vasisht</w:t>
      </w:r>
      <w:proofErr w:type="spellEnd"/>
      <w:r>
        <w:t xml:space="preserve">, D., Shenoy, J., &amp; Chandra, R. (2021). L2D2. </w:t>
      </w:r>
      <w:r>
        <w:rPr>
          <w:i/>
        </w:rPr>
        <w:t>Proceedings of the 2021 ACM SIGCOMM 2021 Conference</w:t>
      </w:r>
      <w:r>
        <w:t xml:space="preserve">. https://doi.org/10.1145/3452296.3472932  </w:t>
      </w:r>
    </w:p>
    <w:p w14:paraId="56C1E347" w14:textId="77777777" w:rsidR="009A4F8A" w:rsidRDefault="00510F40">
      <w:pPr>
        <w:spacing w:after="152" w:line="259" w:lineRule="auto"/>
        <w:ind w:left="0" w:firstLine="0"/>
        <w:jc w:val="left"/>
      </w:pPr>
      <w:r>
        <w:t xml:space="preserve"> </w:t>
      </w:r>
    </w:p>
    <w:p w14:paraId="67390903" w14:textId="77777777" w:rsidR="009A4F8A" w:rsidRDefault="00510F40">
      <w:pPr>
        <w:spacing w:after="0" w:line="259" w:lineRule="auto"/>
        <w:ind w:left="0" w:firstLine="0"/>
        <w:jc w:val="left"/>
      </w:pPr>
      <w:r>
        <w:t xml:space="preserve"> </w:t>
      </w:r>
    </w:p>
    <w:sectPr w:rsidR="009A4F8A">
      <w:headerReference w:type="even" r:id="rId8"/>
      <w:headerReference w:type="default" r:id="rId9"/>
      <w:headerReference w:type="first" r:id="rId10"/>
      <w:pgSz w:w="11908" w:h="16836"/>
      <w:pgMar w:top="1525" w:right="1076" w:bottom="1485" w:left="1417" w:header="85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B7B62" w14:textId="77777777" w:rsidR="008D4851" w:rsidRDefault="008D4851">
      <w:pPr>
        <w:spacing w:after="0" w:line="240" w:lineRule="auto"/>
      </w:pPr>
      <w:r>
        <w:separator/>
      </w:r>
    </w:p>
  </w:endnote>
  <w:endnote w:type="continuationSeparator" w:id="0">
    <w:p w14:paraId="08DEBF95" w14:textId="77777777" w:rsidR="008D4851" w:rsidRDefault="008D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2C76E" w14:textId="77777777" w:rsidR="008D4851" w:rsidRDefault="008D4851">
      <w:pPr>
        <w:spacing w:after="0" w:line="240" w:lineRule="auto"/>
      </w:pPr>
      <w:r>
        <w:separator/>
      </w:r>
    </w:p>
  </w:footnote>
  <w:footnote w:type="continuationSeparator" w:id="0">
    <w:p w14:paraId="56E4F08E" w14:textId="77777777" w:rsidR="008D4851" w:rsidRDefault="008D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EE39F9"/>
    <w:multiLevelType w:val="hybridMultilevel"/>
    <w:tmpl w:val="76306DC4"/>
    <w:lvl w:ilvl="0" w:tplc="8B083E76">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DC1DD7"/>
    <w:multiLevelType w:val="hybridMultilevel"/>
    <w:tmpl w:val="06C28584"/>
    <w:lvl w:ilvl="0" w:tplc="A9CA3D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3A5909"/>
    <w:multiLevelType w:val="hybridMultilevel"/>
    <w:tmpl w:val="6CBAB3CA"/>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7" w15:restartNumberingAfterBreak="0">
    <w:nsid w:val="48ED71D3"/>
    <w:multiLevelType w:val="hybridMultilevel"/>
    <w:tmpl w:val="16DC4A78"/>
    <w:lvl w:ilvl="0" w:tplc="74DCAFD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97F4172"/>
    <w:multiLevelType w:val="multilevel"/>
    <w:tmpl w:val="498004D6"/>
    <w:lvl w:ilvl="0">
      <w:start w:val="1"/>
      <w:numFmt w:val="decimal"/>
      <w:pStyle w:val="1"/>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325865167">
    <w:abstractNumId w:val="1"/>
  </w:num>
  <w:num w:numId="2" w16cid:durableId="1102188203">
    <w:abstractNumId w:val="5"/>
  </w:num>
  <w:num w:numId="3" w16cid:durableId="1101995103">
    <w:abstractNumId w:val="0"/>
  </w:num>
  <w:num w:numId="4" w16cid:durableId="969436711">
    <w:abstractNumId w:val="7"/>
  </w:num>
  <w:num w:numId="5" w16cid:durableId="1253735406">
    <w:abstractNumId w:val="4"/>
  </w:num>
  <w:num w:numId="6" w16cid:durableId="1346320593">
    <w:abstractNumId w:val="3"/>
  </w:num>
  <w:num w:numId="7" w16cid:durableId="1210800225">
    <w:abstractNumId w:val="6"/>
  </w:num>
  <w:num w:numId="8" w16cid:durableId="202714306">
    <w:abstractNumId w:val="2"/>
  </w:num>
  <w:num w:numId="9" w16cid:durableId="9857425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SANG, harrycwa127 [Student]">
    <w15:presenceInfo w15:providerId="None" w15:userId="TSANG, harrycwa127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4F8A"/>
    <w:rsid w:val="000A7FDE"/>
    <w:rsid w:val="0028018C"/>
    <w:rsid w:val="00437F36"/>
    <w:rsid w:val="004A6659"/>
    <w:rsid w:val="00510F40"/>
    <w:rsid w:val="005D6CF4"/>
    <w:rsid w:val="00775885"/>
    <w:rsid w:val="007D42CC"/>
    <w:rsid w:val="008D4851"/>
    <w:rsid w:val="009A4F8A"/>
    <w:rsid w:val="00A627E3"/>
    <w:rsid w:val="00AA1863"/>
    <w:rsid w:val="00AF4161"/>
    <w:rsid w:val="00B542FC"/>
    <w:rsid w:val="00C54034"/>
    <w:rsid w:val="00D6018B"/>
    <w:rsid w:val="00DD45EF"/>
    <w:rsid w:val="00F76491"/>
    <w:rsid w:val="00FA22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2CC"/>
    <w:pPr>
      <w:spacing w:after="3" w:line="265" w:lineRule="auto"/>
      <w:ind w:left="10" w:hanging="10"/>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AA1863"/>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uiPriority w:val="9"/>
    <w:unhideWhenUsed/>
    <w:qFormat/>
    <w:pPr>
      <w:keepNext/>
      <w:keepLines/>
      <w:spacing w:after="138" w:line="259" w:lineRule="auto"/>
      <w:ind w:left="10" w:hanging="10"/>
      <w:outlineLvl w:val="1"/>
    </w:pPr>
    <w:rPr>
      <w:rFonts w:ascii="Times New Roman" w:eastAsia="Times New Roman" w:hAnsi="Times New Roman" w:cs="Times New Roman"/>
      <w:b/>
      <w:color w:val="000000"/>
      <w:sz w:val="30"/>
    </w:rPr>
  </w:style>
  <w:style w:type="paragraph" w:styleId="3">
    <w:name w:val="heading 3"/>
    <w:basedOn w:val="a"/>
    <w:next w:val="a"/>
    <w:link w:val="30"/>
    <w:autoRedefine/>
    <w:uiPriority w:val="9"/>
    <w:unhideWhenUsed/>
    <w:qFormat/>
    <w:rsid w:val="00775885"/>
    <w:pPr>
      <w:keepNext/>
      <w:spacing w:line="720" w:lineRule="auto"/>
      <w:ind w:left="0" w:firstLine="0"/>
      <w:outlineLvl w:val="2"/>
    </w:pPr>
    <w:rPr>
      <w:bCs/>
      <w:szCs w:val="24"/>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Pr>
      <w:rFonts w:ascii="Times New Roman" w:eastAsia="Times New Roman" w:hAnsi="Times New Roman" w:cs="Times New Roman"/>
      <w:b/>
      <w:color w:val="000000"/>
      <w:sz w:val="30"/>
    </w:rPr>
  </w:style>
  <w:style w:type="character" w:customStyle="1" w:styleId="10">
    <w:name w:val="標題 1 字元"/>
    <w:link w:val="1"/>
    <w:uiPriority w:val="9"/>
    <w:rsid w:val="00AA1863"/>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7D42CC"/>
    <w:pPr>
      <w:tabs>
        <w:tab w:val="left" w:pos="490"/>
        <w:tab w:val="right" w:leader="dot" w:pos="9405"/>
      </w:tabs>
      <w:ind w:leftChars="100" w:left="250"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C54034"/>
    <w:pPr>
      <w:tabs>
        <w:tab w:val="right" w:leader="dot" w:pos="9405"/>
      </w:tabs>
      <w:spacing w:after="100" w:line="259" w:lineRule="auto"/>
      <w:ind w:leftChars="100" w:left="2600" w:rightChars="1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775885"/>
    <w:rPr>
      <w:rFonts w:ascii="Times New Roman" w:eastAsia="Times New Roman" w:hAnsi="Times New Roman" w:cs="Times New Roman"/>
      <w:bCs/>
      <w:color w:val="00000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TotalTime>
  <Pages>12</Pages>
  <Words>1483</Words>
  <Characters>8456</Characters>
  <Application>Microsoft Office Word</Application>
  <DocSecurity>0</DocSecurity>
  <Lines>70</Lines>
  <Paragraphs>19</Paragraphs>
  <ScaleCrop>false</ScaleCrop>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1</cp:revision>
  <dcterms:created xsi:type="dcterms:W3CDTF">2022-12-29T10:15:00Z</dcterms:created>
  <dcterms:modified xsi:type="dcterms:W3CDTF">2023-01-01T06:55:00Z</dcterms:modified>
</cp:coreProperties>
</file>